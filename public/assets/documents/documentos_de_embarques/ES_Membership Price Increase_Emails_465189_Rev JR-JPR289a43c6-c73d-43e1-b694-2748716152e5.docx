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497BA" w14:textId="492A9A8B" w:rsidR="00D028A6" w:rsidRPr="004E6807" w:rsidRDefault="00D028A6" w:rsidP="00D028A6">
      <w:pPr>
        <w:rPr>
          <w:rFonts w:ascii="Century Gothic" w:eastAsia="Helvetica Neue" w:hAnsi="Century Gothic" w:cstheme="minorHAnsi"/>
          <w:bCs/>
          <w:color w:val="494949"/>
          <w:sz w:val="20"/>
          <w:szCs w:val="20"/>
        </w:rPr>
      </w:pPr>
      <w:r w:rsidRPr="004E6807">
        <w:rPr>
          <w:rFonts w:ascii="Century Gothic" w:hAnsi="Century Gothic"/>
          <w:b/>
          <w:color w:val="494949"/>
          <w:sz w:val="20"/>
          <w:lang w:val="en-GB"/>
        </w:rPr>
        <w:t>Email 1: Hybrid General Message</w:t>
      </w:r>
    </w:p>
    <w:p w14:paraId="0CDDAC77" w14:textId="77777777" w:rsidR="00D028A6" w:rsidRPr="004E6807" w:rsidRDefault="00D028A6" w:rsidP="00D028A6">
      <w:pPr>
        <w:rPr>
          <w:rFonts w:ascii="Century Gothic" w:eastAsia="Helvetica Neue" w:hAnsi="Century Gothic" w:cstheme="minorHAnsi"/>
          <w:bCs/>
          <w:color w:val="494949"/>
          <w:sz w:val="20"/>
          <w:szCs w:val="20"/>
          <w:lang w:val="en-GB"/>
        </w:rPr>
      </w:pPr>
    </w:p>
    <w:tbl>
      <w:tblPr>
        <w:tblW w:w="467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6631"/>
        <w:gridCol w:w="6631"/>
      </w:tblGrid>
      <w:tr w:rsidR="00557E2A" w:rsidRPr="004E6807" w14:paraId="50135B2E" w14:textId="77777777" w:rsidTr="0041467E">
        <w:trPr>
          <w:trHeight w:val="20"/>
        </w:trPr>
        <w:tc>
          <w:tcPr>
            <w:tcW w:w="1131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  <w:hideMark/>
          </w:tcPr>
          <w:p w14:paraId="2F2E084E" w14:textId="77777777" w:rsidR="00557E2A" w:rsidRPr="004E6807" w:rsidRDefault="00557E2A" w:rsidP="001D037F">
            <w:pPr>
              <w:contextualSpacing/>
              <w:rPr>
                <w:rFonts w:ascii="Century Gothic" w:hAnsi="Century Gothic" w:cstheme="minorHAnsi"/>
                <w:b/>
                <w:bCs/>
                <w:color w:val="F0F4F7"/>
                <w:sz w:val="20"/>
                <w:szCs w:val="20"/>
                <w:lang w:val="en-GB"/>
              </w:rPr>
            </w:pP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2368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  <w:hideMark/>
          </w:tcPr>
          <w:p w14:paraId="13AEBABE" w14:textId="77777777" w:rsidR="00557E2A" w:rsidRPr="004E6807" w:rsidRDefault="00557E2A" w:rsidP="001D037F">
            <w:pPr>
              <w:contextualSpacing/>
              <w:rPr>
                <w:rFonts w:ascii="Century Gothic" w:hAnsi="Century Gothic" w:cstheme="minorHAnsi"/>
                <w:b/>
                <w:bCs/>
                <w:color w:val="F0F4F7"/>
                <w:sz w:val="20"/>
                <w:szCs w:val="20"/>
              </w:rPr>
            </w:pPr>
            <w:r w:rsidRPr="004E6807">
              <w:rPr>
                <w:rFonts w:ascii="Century Gothic" w:hAnsi="Century Gothic"/>
                <w:b/>
                <w:color w:val="F0F4F7"/>
                <w:sz w:val="20"/>
                <w:lang w:val="en-GB"/>
              </w:rPr>
              <w:t>English Copy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2368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  <w:hideMark/>
          </w:tcPr>
          <w:p w14:paraId="313EC4DF" w14:textId="77777777" w:rsidR="00557E2A" w:rsidRPr="004E6807" w:rsidRDefault="00557E2A" w:rsidP="001D037F">
            <w:pPr>
              <w:contextualSpacing/>
              <w:rPr>
                <w:rFonts w:ascii="Century Gothic" w:hAnsi="Century Gothic" w:cstheme="minorHAnsi"/>
                <w:b/>
                <w:bCs/>
                <w:color w:val="F0F4F7"/>
                <w:sz w:val="20"/>
                <w:szCs w:val="20"/>
              </w:rPr>
            </w:pPr>
            <w:r w:rsidRPr="004E6807">
              <w:rPr>
                <w:rFonts w:ascii="Century Gothic" w:hAnsi="Century Gothic"/>
                <w:b/>
                <w:color w:val="F0F4F7"/>
                <w:sz w:val="20"/>
                <w:lang w:val="en-GB"/>
              </w:rPr>
              <w:t>Translated Copy</w:t>
            </w:r>
          </w:p>
        </w:tc>
      </w:tr>
      <w:tr w:rsidR="0041467E" w:rsidRPr="0085599B" w14:paraId="4C1F6FE0" w14:textId="77777777" w:rsidTr="0041467E">
        <w:trPr>
          <w:trHeight w:val="20"/>
        </w:trPr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119DC815" w14:textId="77777777" w:rsidR="0041467E" w:rsidRPr="004E6807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From: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569AD790" w14:textId="77777777" w:rsidR="0041467E" w:rsidRPr="004E6807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 xml:space="preserve">ACAMS </w:t>
            </w:r>
            <w:r w:rsidRPr="004E6807">
              <w:rPr>
                <w:rFonts w:ascii="Century Gothic" w:hAnsi="Century Gothic"/>
                <w:color w:val="25BECE"/>
                <w:sz w:val="20"/>
                <w:lang w:val="en-GB"/>
              </w:rPr>
              <w:t xml:space="preserve">EMEA </w:t>
            </w: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[</w:t>
            </w:r>
            <w:r w:rsidRPr="004E6807">
              <w:rPr>
                <w:rFonts w:ascii="Century Gothic" w:hAnsi="Century Gothic"/>
                <w:color w:val="25BECE"/>
                <w:sz w:val="20"/>
                <w:lang w:val="en-GB"/>
              </w:rPr>
              <w:t>emea</w:t>
            </w: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@contact.acams.org]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0D4C888E" w14:textId="2ED2A052" w:rsidR="0041467E" w:rsidRPr="004E6807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US"/>
              </w:rPr>
              <w:t xml:space="preserve">ACAMS </w:t>
            </w:r>
            <w:r w:rsidRPr="004E6807">
              <w:rPr>
                <w:rFonts w:ascii="Century Gothic" w:hAnsi="Century Gothic"/>
                <w:color w:val="25BECE"/>
                <w:sz w:val="20"/>
                <w:lang w:val="en-US"/>
              </w:rPr>
              <w:t xml:space="preserve">EMEA </w:t>
            </w:r>
            <w:r w:rsidRPr="004E6807">
              <w:rPr>
                <w:rFonts w:ascii="Century Gothic" w:hAnsi="Century Gothic"/>
                <w:color w:val="494949"/>
                <w:sz w:val="20"/>
                <w:lang w:val="en-US"/>
              </w:rPr>
              <w:t>[</w:t>
            </w:r>
            <w:r w:rsidRPr="004E6807">
              <w:rPr>
                <w:rFonts w:ascii="Century Gothic" w:hAnsi="Century Gothic"/>
                <w:color w:val="25BECE"/>
                <w:sz w:val="20"/>
                <w:lang w:val="en-US"/>
              </w:rPr>
              <w:t>emea</w:t>
            </w:r>
            <w:r w:rsidRPr="004E6807">
              <w:rPr>
                <w:rFonts w:ascii="Century Gothic" w:hAnsi="Century Gothic"/>
                <w:color w:val="494949"/>
                <w:sz w:val="20"/>
                <w:lang w:val="en-US"/>
              </w:rPr>
              <w:t>@contact.acams.org]</w:t>
            </w:r>
          </w:p>
        </w:tc>
      </w:tr>
      <w:tr w:rsidR="0041467E" w:rsidRPr="0085599B" w14:paraId="24591BF8" w14:textId="77777777" w:rsidTr="0041467E">
        <w:trPr>
          <w:trHeight w:val="20"/>
        </w:trPr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6D13B85E" w14:textId="77777777" w:rsidR="0041467E" w:rsidRPr="004E6807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Reply to: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72583D95" w14:textId="77777777" w:rsidR="0041467E" w:rsidRPr="004E6807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 xml:space="preserve">ACAMS </w:t>
            </w:r>
            <w:r w:rsidRPr="004E6807">
              <w:rPr>
                <w:rFonts w:ascii="Century Gothic" w:hAnsi="Century Gothic"/>
                <w:color w:val="25BECE"/>
                <w:sz w:val="20"/>
                <w:lang w:val="en-GB"/>
              </w:rPr>
              <w:t xml:space="preserve">EMEA </w:t>
            </w: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[</w:t>
            </w:r>
            <w:r w:rsidRPr="004E6807">
              <w:rPr>
                <w:rFonts w:ascii="Century Gothic" w:hAnsi="Century Gothic"/>
                <w:color w:val="25BECE"/>
                <w:sz w:val="20"/>
                <w:lang w:val="en-GB"/>
              </w:rPr>
              <w:t>emea</w:t>
            </w: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@acams.org]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3E3F7ADC" w14:textId="615D2CA0" w:rsidR="0041467E" w:rsidRPr="004E6807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US"/>
              </w:rPr>
              <w:t xml:space="preserve">ACAMS </w:t>
            </w:r>
            <w:r w:rsidRPr="004E6807">
              <w:rPr>
                <w:rFonts w:ascii="Century Gothic" w:hAnsi="Century Gothic"/>
                <w:color w:val="25BECE"/>
                <w:sz w:val="20"/>
                <w:lang w:val="en-US"/>
              </w:rPr>
              <w:t xml:space="preserve">EMEA </w:t>
            </w:r>
            <w:r w:rsidRPr="004E6807">
              <w:rPr>
                <w:rFonts w:ascii="Century Gothic" w:hAnsi="Century Gothic"/>
                <w:color w:val="494949"/>
                <w:sz w:val="20"/>
                <w:lang w:val="en-US"/>
              </w:rPr>
              <w:t>[</w:t>
            </w:r>
            <w:r w:rsidRPr="004E6807">
              <w:rPr>
                <w:rFonts w:ascii="Century Gothic" w:hAnsi="Century Gothic"/>
                <w:color w:val="25BECE"/>
                <w:sz w:val="20"/>
                <w:lang w:val="en-US"/>
              </w:rPr>
              <w:t>emea</w:t>
            </w:r>
            <w:r w:rsidRPr="004E6807">
              <w:rPr>
                <w:rFonts w:ascii="Century Gothic" w:hAnsi="Century Gothic"/>
                <w:color w:val="494949"/>
                <w:sz w:val="20"/>
                <w:lang w:val="en-US"/>
              </w:rPr>
              <w:t>@acams.org]</w:t>
            </w:r>
          </w:p>
        </w:tc>
      </w:tr>
      <w:tr w:rsidR="0041467E" w:rsidRPr="004E6807" w14:paraId="62241656" w14:textId="77777777" w:rsidTr="0041467E">
        <w:trPr>
          <w:trHeight w:val="20"/>
        </w:trPr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0992CEF7" w14:textId="77777777" w:rsidR="0041467E" w:rsidRPr="004E6807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Subject: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7693B151" w14:textId="00D1C8F5" w:rsidR="0041467E" w:rsidRPr="004E6807" w:rsidRDefault="0041467E" w:rsidP="0041467E">
            <w:pPr>
              <w:contextualSpacing/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lang w:val="en-US"/>
              </w:rPr>
              <w:t>New membership prices start in March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1B067786" w14:textId="4E85D0DD" w:rsidR="0041467E" w:rsidRPr="004E6807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t>Nuevos precios a partir de marzo</w:t>
            </w:r>
          </w:p>
        </w:tc>
      </w:tr>
      <w:tr w:rsidR="0041467E" w:rsidRPr="004E6807" w14:paraId="5E772915" w14:textId="77777777" w:rsidTr="0041467E">
        <w:trPr>
          <w:trHeight w:val="20"/>
        </w:trPr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1D79C619" w14:textId="77777777" w:rsidR="0041467E" w:rsidRPr="004E6807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Preview: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29A0BF4B" w14:textId="37EA3EF0" w:rsidR="0041467E" w:rsidRPr="004E6807" w:rsidRDefault="0041467E" w:rsidP="0041467E">
            <w:pPr>
              <w:contextualSpacing/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lang w:val="en-US"/>
              </w:rPr>
              <w:t>Announcing changes to our membership pricing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16D758D2" w14:textId="7EAA86D9" w:rsidR="0041467E" w:rsidRPr="004E6807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t>Anuncio sobre el cambio de precio de nuestras membresías</w:t>
            </w:r>
          </w:p>
        </w:tc>
      </w:tr>
      <w:tr w:rsidR="0041467E" w:rsidRPr="004E6807" w14:paraId="7DE8E148" w14:textId="77777777" w:rsidTr="0041467E">
        <w:trPr>
          <w:trHeight w:val="20"/>
        </w:trPr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1C6FFEB2" w14:textId="77777777" w:rsidR="0041467E" w:rsidRPr="004E6807" w:rsidRDefault="0041467E" w:rsidP="0041467E">
            <w:pPr>
              <w:contextualSpacing/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Body: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57284CD3" w14:textId="77777777" w:rsidR="0041467E" w:rsidRPr="004E6807" w:rsidRDefault="0041467E" w:rsidP="0041467E">
            <w:pPr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 xml:space="preserve">Dear </w:t>
            </w:r>
            <w:r w:rsidRPr="004E6807">
              <w:rPr>
                <w:rFonts w:ascii="Century Gothic" w:hAnsi="Century Gothic"/>
                <w:color w:val="494949"/>
                <w:sz w:val="20"/>
                <w:highlight w:val="yellow"/>
                <w:lang w:val="en-GB"/>
              </w:rPr>
              <w:t>[First Name]</w:t>
            </w: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,</w:t>
            </w:r>
          </w:p>
          <w:p w14:paraId="401818EA" w14:textId="77777777" w:rsidR="0041467E" w:rsidRPr="004E6807" w:rsidRDefault="0041467E" w:rsidP="0041467E">
            <w:pPr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  <w:lang w:val="en-GB"/>
              </w:rPr>
            </w:pPr>
          </w:p>
          <w:p w14:paraId="2163AE7C" w14:textId="77777777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  <w:bdr w:val="none" w:sz="0" w:space="0" w:color="auto" w:frame="1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lang w:val="en-US"/>
              </w:rPr>
              <w:t xml:space="preserve">As an anti-financial crime (AFC) professional, you know the importance of staying informed on emerging threats and regulatory trends – and the value that a global peer network and resources can bring. </w:t>
            </w:r>
          </w:p>
          <w:p w14:paraId="082988F1" w14:textId="77777777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  <w:bdr w:val="none" w:sz="0" w:space="0" w:color="auto" w:frame="1"/>
                <w:lang w:val="en-US"/>
              </w:rPr>
            </w:pPr>
          </w:p>
          <w:p w14:paraId="3C773A60" w14:textId="77777777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  <w:bdr w:val="none" w:sz="0" w:space="0" w:color="auto" w:frame="1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lang w:val="en-US"/>
              </w:rPr>
              <w:t xml:space="preserve">ACAMS is committed to supporting members like you to succeed in detecting and preventing financial crime, by providing: </w:t>
            </w:r>
          </w:p>
          <w:p w14:paraId="450750E3" w14:textId="77777777" w:rsidR="0041467E" w:rsidRPr="004E6807" w:rsidRDefault="0041467E" w:rsidP="0041467E">
            <w:pPr>
              <w:numPr>
                <w:ilvl w:val="0"/>
                <w:numId w:val="18"/>
              </w:numPr>
              <w:shd w:val="clear" w:color="auto" w:fill="FFFFFF"/>
              <w:spacing w:beforeAutospacing="1" w:afterAutospacing="1"/>
              <w:rPr>
                <w:rFonts w:ascii="Century Gothic" w:hAnsi="Century Gothic" w:cs="Segoe U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shd w:val="clear" w:color="auto" w:fill="FFFFFF"/>
                <w:lang w:val="en-US"/>
              </w:rPr>
              <w:t>Cutting-edge analysis on new threats</w:t>
            </w:r>
          </w:p>
          <w:p w14:paraId="44B6F067" w14:textId="77777777" w:rsidR="0041467E" w:rsidRPr="004E6807" w:rsidRDefault="0041467E" w:rsidP="0041467E">
            <w:pPr>
              <w:numPr>
                <w:ilvl w:val="0"/>
                <w:numId w:val="18"/>
              </w:numPr>
              <w:shd w:val="clear" w:color="auto" w:fill="FFFFFF"/>
              <w:spacing w:beforeAutospacing="1" w:afterAutospacing="1"/>
              <w:rPr>
                <w:rFonts w:ascii="Century Gothic" w:hAnsi="Century Gothic" w:cs="Segoe U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lang w:val="en-US"/>
              </w:rPr>
              <w:t>Innovative training events and impactful AFC resources</w:t>
            </w:r>
          </w:p>
          <w:p w14:paraId="39317463" w14:textId="77777777" w:rsidR="0041467E" w:rsidRPr="004E6807" w:rsidRDefault="0041467E" w:rsidP="0041467E">
            <w:pPr>
              <w:numPr>
                <w:ilvl w:val="0"/>
                <w:numId w:val="18"/>
              </w:numPr>
              <w:shd w:val="clear" w:color="auto" w:fill="FFFFFF"/>
              <w:spacing w:beforeAutospacing="1" w:afterAutospacing="1"/>
              <w:rPr>
                <w:rFonts w:ascii="Century Gothic" w:hAnsi="Century Gothic" w:cs="Segoe U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lang w:val="en-US"/>
              </w:rPr>
              <w:t>Opportunities for partnership with your peers across the public and private sectors</w:t>
            </w:r>
          </w:p>
          <w:p w14:paraId="394AD30E" w14:textId="77777777" w:rsidR="0041467E" w:rsidRPr="004E6807" w:rsidRDefault="0041467E" w:rsidP="0041467E">
            <w:pPr>
              <w:numPr>
                <w:ilvl w:val="0"/>
                <w:numId w:val="18"/>
              </w:numPr>
              <w:shd w:val="clear" w:color="auto" w:fill="FFFFFF"/>
              <w:spacing w:beforeAutospacing="1" w:afterAutospacing="1"/>
              <w:rPr>
                <w:rFonts w:ascii="Century Gothic" w:hAnsi="Century Gothic" w:cs="Segoe U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lang w:val="en-US"/>
              </w:rPr>
              <w:t xml:space="preserve">A member network of over 100,000 AFC professionals worldwide </w:t>
            </w:r>
          </w:p>
          <w:p w14:paraId="068F98CE" w14:textId="77777777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  <w:bdr w:val="none" w:sz="0" w:space="0" w:color="auto" w:frame="1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lang w:val="en-US"/>
              </w:rPr>
              <w:t xml:space="preserve">To best serve our members throughout 2023 and beyond, we will be raising the price of our annual membership from March 1, 2023. This price change – one of the few ACAMS has implemented since our launch in 2002 – means the cost of a one-year membership will increase to US$345 for professionals in the private sector and to US$225 for professionals in the public </w:t>
            </w: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lang w:val="en-US"/>
              </w:rPr>
              <w:lastRenderedPageBreak/>
              <w:t>sector. </w:t>
            </w: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lang w:val="en-US"/>
              </w:rPr>
              <w:br/>
            </w:r>
          </w:p>
          <w:p w14:paraId="4DE5CCB5" w14:textId="77777777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lang w:val="en-US"/>
              </w:rPr>
              <w:t>If you are due to renew your membership later this year, you can do so ahead of the March 1 deadline at our current pricing.</w:t>
            </w:r>
          </w:p>
          <w:p w14:paraId="03EB2C9A" w14:textId="77777777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lang w:val="en-US"/>
              </w:rPr>
              <w:t> </w:t>
            </w:r>
          </w:p>
          <w:p w14:paraId="701AB22F" w14:textId="5C7490E7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lang w:val="en-US"/>
              </w:rPr>
              <w:t xml:space="preserve">Please let us know if you have any questions about the price change; you can connect with your account manager or </w:t>
            </w:r>
            <w:r w:rsidR="00000000">
              <w:fldChar w:fldCharType="begin"/>
            </w:r>
            <w:r w:rsidR="00000000" w:rsidRPr="0085599B">
              <w:rPr>
                <w:lang w:val="en-US"/>
                <w:rPrChange w:id="0" w:author="Juan Ravelo" w:date="2023-01-18T10:43:00Z">
                  <w:rPr/>
                </w:rPrChange>
              </w:rPr>
              <w:instrText>HYPERLINK "https://www.acams.org/en/contact-us" \l "contact-us-inquiry-form-68a52fcb"</w:instrText>
            </w:r>
            <w:r w:rsidR="00000000">
              <w:fldChar w:fldCharType="separate"/>
            </w:r>
            <w:r w:rsidRPr="004E6807">
              <w:rPr>
                <w:rStyle w:val="Hyperlink"/>
                <w:rFonts w:ascii="Century Gothic" w:hAnsi="Century Gothic"/>
                <w:color w:val="002368"/>
                <w:sz w:val="20"/>
                <w:bdr w:val="none" w:sz="0" w:space="0" w:color="auto" w:frame="1"/>
                <w:lang w:val="en-US"/>
              </w:rPr>
              <w:t>contact us</w:t>
            </w:r>
            <w:r w:rsidR="00000000">
              <w:rPr>
                <w:rStyle w:val="Hyperlink"/>
                <w:rFonts w:ascii="Century Gothic" w:hAnsi="Century Gothic"/>
                <w:color w:val="002368"/>
                <w:sz w:val="20"/>
                <w:bdr w:val="none" w:sz="0" w:space="0" w:color="auto" w:frame="1"/>
                <w:lang w:val="en-US"/>
              </w:rPr>
              <w:fldChar w:fldCharType="end"/>
            </w: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lang w:val="en-US"/>
              </w:rPr>
              <w:t xml:space="preserve"> if you need assistance with your membership renewal.</w:t>
            </w:r>
          </w:p>
          <w:p w14:paraId="4B32B5A7" w14:textId="1D88CE6C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  <w:lang w:val="en-US"/>
              </w:rPr>
            </w:pPr>
          </w:p>
          <w:p w14:paraId="77808FD0" w14:textId="5E848901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US"/>
              </w:rPr>
              <w:t>Thank you,</w:t>
            </w:r>
          </w:p>
          <w:p w14:paraId="1A1A115B" w14:textId="77777777" w:rsidR="0041467E" w:rsidRPr="004E6807" w:rsidRDefault="0041467E" w:rsidP="0041467E">
            <w:pPr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  <w:lang w:val="en-GB"/>
              </w:rPr>
            </w:pPr>
          </w:p>
          <w:p w14:paraId="735854D7" w14:textId="77777777" w:rsidR="0041467E" w:rsidRPr="004E6807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i/>
                <w:color w:val="494949"/>
                <w:sz w:val="20"/>
                <w:lang w:val="en-GB"/>
              </w:rPr>
              <w:t xml:space="preserve">The ACAMS </w:t>
            </w:r>
            <w:r w:rsidRPr="004E6807">
              <w:rPr>
                <w:rFonts w:ascii="Century Gothic" w:hAnsi="Century Gothic"/>
                <w:i/>
                <w:color w:val="25BECE"/>
                <w:sz w:val="20"/>
                <w:lang w:val="en-GB"/>
              </w:rPr>
              <w:t>EMEA</w:t>
            </w:r>
            <w:r w:rsidRPr="004E6807">
              <w:rPr>
                <w:rFonts w:ascii="Century Gothic" w:hAnsi="Century Gothic"/>
                <w:i/>
                <w:color w:val="494949"/>
                <w:sz w:val="20"/>
                <w:lang w:val="en-GB"/>
              </w:rPr>
              <w:t xml:space="preserve"> Team</w:t>
            </w:r>
          </w:p>
          <w:p w14:paraId="20E0EF25" w14:textId="77777777" w:rsidR="0041467E" w:rsidRPr="004E6807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  <w:lang w:val="en-GB"/>
              </w:rPr>
            </w:pPr>
          </w:p>
          <w:p w14:paraId="75188E05" w14:textId="70431A88" w:rsidR="0041467E" w:rsidRPr="004E6807" w:rsidRDefault="0041467E" w:rsidP="0041467E">
            <w:pPr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i/>
                <w:color w:val="494949"/>
                <w:sz w:val="20"/>
                <w:lang w:val="en-US"/>
              </w:rPr>
              <w:t>Please note, all membership prices are subject to local taxes. The new annual membership price will come into effect at 12.01am US eastern time, on March 1, 2023.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6F04277E" w14:textId="77777777" w:rsidR="0041467E" w:rsidRPr="004E6807" w:rsidRDefault="0041467E" w:rsidP="0041467E">
            <w:pPr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</w:rPr>
              <w:lastRenderedPageBreak/>
              <w:t xml:space="preserve">Estimado/a </w:t>
            </w:r>
            <w:r w:rsidRPr="004E6807">
              <w:rPr>
                <w:rFonts w:ascii="Century Gothic" w:hAnsi="Century Gothic"/>
                <w:color w:val="494949"/>
                <w:sz w:val="20"/>
                <w:highlight w:val="yellow"/>
              </w:rPr>
              <w:t>[First Name]</w:t>
            </w:r>
            <w:r w:rsidRPr="004E6807">
              <w:rPr>
                <w:rFonts w:ascii="Century Gothic" w:hAnsi="Century Gothic"/>
                <w:color w:val="494949"/>
                <w:sz w:val="20"/>
              </w:rPr>
              <w:t>:</w:t>
            </w:r>
          </w:p>
          <w:p w14:paraId="0D6C05F0" w14:textId="77777777" w:rsidR="0041467E" w:rsidRPr="004E6807" w:rsidRDefault="0041467E" w:rsidP="0041467E">
            <w:pPr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  <w:lang w:val="es-ES"/>
              </w:rPr>
            </w:pPr>
          </w:p>
          <w:p w14:paraId="042C70BA" w14:textId="77777777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  <w:bdr w:val="none" w:sz="0" w:space="0" w:color="auto" w:frame="1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t xml:space="preserve">Como profesional de la lucha contra el delito financiero (ADF), conoce la importancia de estar informado sobre las nuevas amenazas y las tendencias normativas, y sobre el valor que puede aportar una red global de profesionales y recursos. </w:t>
            </w:r>
          </w:p>
          <w:p w14:paraId="37ED4D50" w14:textId="77777777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  <w:bdr w:val="none" w:sz="0" w:space="0" w:color="auto" w:frame="1"/>
              </w:rPr>
            </w:pPr>
          </w:p>
          <w:p w14:paraId="25BBC351" w14:textId="77777777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  <w:bdr w:val="none" w:sz="0" w:space="0" w:color="auto" w:frame="1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t xml:space="preserve">ACAMS está comprometida con el respaldo de miembros como usted para que puedan tener éxito en la detección y la prevención de los delitos financieros, proporcionándole para ello: </w:t>
            </w:r>
          </w:p>
          <w:p w14:paraId="2F40B851" w14:textId="61DEB287" w:rsidR="0041467E" w:rsidRPr="004E6807" w:rsidRDefault="00D21E5F" w:rsidP="0041467E">
            <w:pPr>
              <w:numPr>
                <w:ilvl w:val="0"/>
                <w:numId w:val="18"/>
              </w:numPr>
              <w:shd w:val="clear" w:color="auto" w:fill="FFFFFF"/>
              <w:spacing w:beforeAutospacing="1" w:afterAutospacing="1"/>
              <w:rPr>
                <w:rFonts w:ascii="Century Gothic" w:hAnsi="Century Gothic" w:cs="Segoe UI"/>
                <w:color w:val="494949"/>
                <w:sz w:val="20"/>
                <w:szCs w:val="20"/>
              </w:rPr>
            </w:pPr>
            <w:ins w:id="1" w:author="Juan Ravelo" w:date="2023-01-18T10:56:00Z">
              <w:r>
                <w:rPr>
                  <w:rFonts w:ascii="Century Gothic" w:hAnsi="Century Gothic"/>
                  <w:color w:val="494949"/>
                  <w:sz w:val="20"/>
                  <w:bdr w:val="none" w:sz="0" w:space="0" w:color="auto" w:frame="1"/>
                  <w:shd w:val="clear" w:color="auto" w:fill="FFFFFF"/>
                </w:rPr>
                <w:t>A</w:t>
              </w:r>
            </w:ins>
            <w:del w:id="2" w:author="Juan Ravelo" w:date="2023-01-18T10:56:00Z">
              <w:r w:rsidR="0041467E" w:rsidRPr="004E6807" w:rsidDel="00D21E5F">
                <w:rPr>
                  <w:rFonts w:ascii="Century Gothic" w:hAnsi="Century Gothic"/>
                  <w:color w:val="494949"/>
                  <w:sz w:val="20"/>
                  <w:bdr w:val="none" w:sz="0" w:space="0" w:color="auto" w:frame="1"/>
                  <w:shd w:val="clear" w:color="auto" w:fill="FFFFFF"/>
                </w:rPr>
                <w:delText>a</w:delText>
              </w:r>
            </w:del>
            <w:r w:rsidR="0041467E"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shd w:val="clear" w:color="auto" w:fill="FFFFFF"/>
              </w:rPr>
              <w:t>nálisis de vanguardia sobre las nuevas amenazas;</w:t>
            </w:r>
          </w:p>
          <w:p w14:paraId="60EBD69D" w14:textId="2A105BF8" w:rsidR="0041467E" w:rsidRPr="004E6807" w:rsidRDefault="00D21E5F" w:rsidP="0041467E">
            <w:pPr>
              <w:numPr>
                <w:ilvl w:val="0"/>
                <w:numId w:val="18"/>
              </w:numPr>
              <w:shd w:val="clear" w:color="auto" w:fill="FFFFFF"/>
              <w:spacing w:beforeAutospacing="1" w:afterAutospacing="1"/>
              <w:rPr>
                <w:rFonts w:ascii="Century Gothic" w:hAnsi="Century Gothic" w:cs="Segoe UI"/>
                <w:color w:val="494949"/>
                <w:sz w:val="20"/>
                <w:szCs w:val="20"/>
              </w:rPr>
            </w:pPr>
            <w:ins w:id="3" w:author="Juan Ravelo" w:date="2023-01-18T10:56:00Z">
              <w:r>
                <w:rPr>
                  <w:rFonts w:ascii="Century Gothic" w:hAnsi="Century Gothic"/>
                  <w:color w:val="494949"/>
                  <w:sz w:val="20"/>
                  <w:bdr w:val="none" w:sz="0" w:space="0" w:color="auto" w:frame="1"/>
                </w:rPr>
                <w:t>C</w:t>
              </w:r>
            </w:ins>
            <w:del w:id="4" w:author="Juan Ravelo" w:date="2023-01-18T10:56:00Z">
              <w:r w:rsidR="0041467E" w:rsidRPr="004E6807" w:rsidDel="00D21E5F">
                <w:rPr>
                  <w:rFonts w:ascii="Century Gothic" w:hAnsi="Century Gothic"/>
                  <w:color w:val="494949"/>
                  <w:sz w:val="20"/>
                  <w:bdr w:val="none" w:sz="0" w:space="0" w:color="auto" w:frame="1"/>
                </w:rPr>
                <w:delText>c</w:delText>
              </w:r>
            </w:del>
            <w:r w:rsidR="0041467E"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t>apacitaciones innovadoras y recursos útiles para ADF;</w:t>
            </w:r>
          </w:p>
          <w:p w14:paraId="5295210C" w14:textId="197FE587" w:rsidR="0041467E" w:rsidRPr="004E6807" w:rsidRDefault="00D21E5F" w:rsidP="0041467E">
            <w:pPr>
              <w:numPr>
                <w:ilvl w:val="0"/>
                <w:numId w:val="18"/>
              </w:numPr>
              <w:shd w:val="clear" w:color="auto" w:fill="FFFFFF"/>
              <w:spacing w:beforeAutospacing="1" w:afterAutospacing="1"/>
              <w:rPr>
                <w:rFonts w:ascii="Century Gothic" w:hAnsi="Century Gothic" w:cs="Segoe UI"/>
                <w:color w:val="494949"/>
                <w:sz w:val="20"/>
                <w:szCs w:val="20"/>
              </w:rPr>
            </w:pPr>
            <w:ins w:id="5" w:author="Juan Ravelo" w:date="2023-01-18T10:56:00Z">
              <w:r>
                <w:rPr>
                  <w:rFonts w:ascii="Century Gothic" w:hAnsi="Century Gothic"/>
                  <w:color w:val="494949"/>
                  <w:sz w:val="20"/>
                  <w:bdr w:val="none" w:sz="0" w:space="0" w:color="auto" w:frame="1"/>
                </w:rPr>
                <w:t>O</w:t>
              </w:r>
            </w:ins>
            <w:del w:id="6" w:author="Juan Ravelo" w:date="2023-01-18T10:56:00Z">
              <w:r w:rsidR="0041467E" w:rsidRPr="004E6807" w:rsidDel="00D21E5F">
                <w:rPr>
                  <w:rFonts w:ascii="Century Gothic" w:hAnsi="Century Gothic"/>
                  <w:color w:val="494949"/>
                  <w:sz w:val="20"/>
                  <w:bdr w:val="none" w:sz="0" w:space="0" w:color="auto" w:frame="1"/>
                </w:rPr>
                <w:delText>o</w:delText>
              </w:r>
            </w:del>
            <w:r w:rsidR="0041467E"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t>portunidades para asociarse con otros profesionales del sector público y privado;</w:t>
            </w:r>
          </w:p>
          <w:p w14:paraId="3E21A54C" w14:textId="1C3B1892" w:rsidR="0041467E" w:rsidRPr="004E6807" w:rsidRDefault="00D21E5F" w:rsidP="0041467E">
            <w:pPr>
              <w:numPr>
                <w:ilvl w:val="0"/>
                <w:numId w:val="18"/>
              </w:numPr>
              <w:shd w:val="clear" w:color="auto" w:fill="FFFFFF"/>
              <w:spacing w:beforeAutospacing="1" w:afterAutospacing="1"/>
              <w:rPr>
                <w:rFonts w:ascii="Century Gothic" w:hAnsi="Century Gothic" w:cs="Segoe UI"/>
                <w:color w:val="494949"/>
                <w:sz w:val="20"/>
                <w:szCs w:val="20"/>
              </w:rPr>
            </w:pPr>
            <w:ins w:id="7" w:author="Juan Ravelo" w:date="2023-01-18T10:56:00Z">
              <w:r>
                <w:rPr>
                  <w:rFonts w:ascii="Century Gothic" w:hAnsi="Century Gothic"/>
                  <w:color w:val="494949"/>
                  <w:sz w:val="20"/>
                  <w:bdr w:val="none" w:sz="0" w:space="0" w:color="auto" w:frame="1"/>
                </w:rPr>
                <w:t>U</w:t>
              </w:r>
            </w:ins>
            <w:del w:id="8" w:author="Juan Ravelo" w:date="2023-01-18T10:56:00Z">
              <w:r w:rsidR="0041467E" w:rsidRPr="004E6807" w:rsidDel="00D21E5F">
                <w:rPr>
                  <w:rFonts w:ascii="Century Gothic" w:hAnsi="Century Gothic"/>
                  <w:color w:val="494949"/>
                  <w:sz w:val="20"/>
                  <w:bdr w:val="none" w:sz="0" w:space="0" w:color="auto" w:frame="1"/>
                </w:rPr>
                <w:delText>u</w:delText>
              </w:r>
            </w:del>
            <w:r w:rsidR="0041467E"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t>na red de más de 100</w:t>
            </w:r>
            <w:ins w:id="9" w:author="Juan Ravelo" w:date="2023-01-18T10:59:00Z">
              <w:r w:rsidR="00D853C4">
                <w:rPr>
                  <w:rFonts w:ascii="Century Gothic" w:hAnsi="Century Gothic"/>
                  <w:color w:val="494949"/>
                  <w:sz w:val="20"/>
                  <w:bdr w:val="none" w:sz="0" w:space="0" w:color="auto" w:frame="1"/>
                </w:rPr>
                <w:t>.</w:t>
              </w:r>
            </w:ins>
            <w:del w:id="10" w:author="Juan Ravelo" w:date="2023-01-18T10:59:00Z">
              <w:r w:rsidR="0041467E" w:rsidRPr="004E6807" w:rsidDel="00D853C4">
                <w:rPr>
                  <w:rFonts w:ascii="Century Gothic" w:hAnsi="Century Gothic"/>
                  <w:color w:val="494949"/>
                  <w:sz w:val="20"/>
                  <w:bdr w:val="none" w:sz="0" w:space="0" w:color="auto" w:frame="1"/>
                </w:rPr>
                <w:delText xml:space="preserve"> </w:delText>
              </w:r>
            </w:del>
            <w:r w:rsidR="0041467E"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t xml:space="preserve">000 profesionales de ADF en todo el mundo. </w:t>
            </w:r>
          </w:p>
          <w:p w14:paraId="2BCF2994" w14:textId="77777777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  <w:bdr w:val="none" w:sz="0" w:space="0" w:color="auto" w:frame="1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t xml:space="preserve">Para brindar un mejor servicio a nuestros miembros en 2023 y a futuro, aumentaremos el precio de nuestra membresía anual a partir del 1 de marzo de 2023. El cambio de precio, uno de los pocos llevados a cabo por ACAMS desde nuestros comienzos en 2002, implica que la membresía anual aumentará a USD 345 </w:t>
            </w: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lastRenderedPageBreak/>
              <w:t>para los profesionales del sector privado y a USD 225 para los profesionales del sector público. </w:t>
            </w: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br/>
            </w:r>
          </w:p>
          <w:p w14:paraId="457AEBDB" w14:textId="77777777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t>Si tiene que renovar su membresía este año, pero más adelante, puede hacerlo antes del 1 de marzo con el precio vigente.</w:t>
            </w:r>
          </w:p>
          <w:p w14:paraId="17B70947" w14:textId="77777777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t> </w:t>
            </w:r>
          </w:p>
          <w:p w14:paraId="63EB9EAA" w14:textId="4FB6FDCD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t xml:space="preserve">Comuníquese con nosotros </w:t>
            </w:r>
            <w:ins w:id="11" w:author="Juan Ravelo" w:date="2023-01-18T10:56:00Z">
              <w:r w:rsidR="00D21E5F">
                <w:rPr>
                  <w:rFonts w:ascii="Century Gothic" w:hAnsi="Century Gothic"/>
                  <w:color w:val="494949"/>
                  <w:sz w:val="20"/>
                  <w:bdr w:val="none" w:sz="0" w:space="0" w:color="auto" w:frame="1"/>
                </w:rPr>
                <w:t>si tiene alguna pregunta</w:t>
              </w:r>
            </w:ins>
            <w:del w:id="12" w:author="Juan Ravelo" w:date="2023-01-18T10:56:00Z">
              <w:r w:rsidRPr="004E6807" w:rsidDel="00D21E5F">
                <w:rPr>
                  <w:rFonts w:ascii="Century Gothic" w:hAnsi="Century Gothic"/>
                  <w:color w:val="494949"/>
                  <w:sz w:val="20"/>
                  <w:bdr w:val="none" w:sz="0" w:space="0" w:color="auto" w:frame="1"/>
                </w:rPr>
                <w:delText>por cualquier duda</w:delText>
              </w:r>
            </w:del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t xml:space="preserve"> sobre el cambio de precio; si necesita ayuda para renovar su membresía, comuníquese con su gerente de cuenta o </w:t>
            </w:r>
            <w:hyperlink r:id="rId8" w:anchor="contact-us-inquiry-form-68a52fcb" w:history="1">
              <w:r w:rsidRPr="004E6807">
                <w:rPr>
                  <w:rStyle w:val="Hyperlink"/>
                  <w:rFonts w:ascii="Century Gothic" w:hAnsi="Century Gothic"/>
                  <w:color w:val="002368"/>
                  <w:sz w:val="20"/>
                  <w:bdr w:val="none" w:sz="0" w:space="0" w:color="auto" w:frame="1"/>
                </w:rPr>
                <w:t>póngase en contacto con nosotros</w:t>
              </w:r>
            </w:hyperlink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t>.</w:t>
            </w:r>
          </w:p>
          <w:p w14:paraId="6132D099" w14:textId="77777777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</w:rPr>
            </w:pPr>
          </w:p>
          <w:p w14:paraId="75796C8C" w14:textId="77777777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</w:rPr>
              <w:t>Gracias,</w:t>
            </w:r>
          </w:p>
          <w:p w14:paraId="4E463770" w14:textId="77777777" w:rsidR="0041467E" w:rsidRPr="004E6807" w:rsidRDefault="0041467E" w:rsidP="0041467E">
            <w:pPr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  <w:lang w:val="es-ES"/>
              </w:rPr>
            </w:pPr>
          </w:p>
          <w:p w14:paraId="76C991D6" w14:textId="77777777" w:rsidR="0041467E" w:rsidRPr="004E6807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i/>
                <w:sz w:val="20"/>
              </w:rPr>
              <w:t xml:space="preserve">El </w:t>
            </w:r>
            <w:r w:rsidRPr="004E6807">
              <w:rPr>
                <w:rFonts w:ascii="Century Gothic" w:hAnsi="Century Gothic"/>
                <w:i/>
                <w:color w:val="494949"/>
                <w:sz w:val="20"/>
              </w:rPr>
              <w:t>equipo</w:t>
            </w:r>
            <w:r w:rsidRPr="004E6807">
              <w:rPr>
                <w:rFonts w:ascii="Century Gothic" w:hAnsi="Century Gothic"/>
                <w:i/>
                <w:sz w:val="20"/>
              </w:rPr>
              <w:t xml:space="preserve"> </w:t>
            </w:r>
            <w:r w:rsidRPr="004E6807">
              <w:rPr>
                <w:rFonts w:ascii="Century Gothic" w:hAnsi="Century Gothic"/>
                <w:i/>
                <w:color w:val="25BECE"/>
                <w:sz w:val="20"/>
              </w:rPr>
              <w:t>EMEA</w:t>
            </w:r>
            <w:r w:rsidRPr="004E6807">
              <w:rPr>
                <w:rFonts w:ascii="Century Gothic" w:hAnsi="Century Gothic"/>
                <w:i/>
                <w:color w:val="494949"/>
                <w:sz w:val="20"/>
              </w:rPr>
              <w:t xml:space="preserve"> de ACAMS</w:t>
            </w:r>
          </w:p>
          <w:p w14:paraId="2DECA9E4" w14:textId="77777777" w:rsidR="0041467E" w:rsidRPr="004E6807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  <w:lang w:val="es-ES"/>
              </w:rPr>
            </w:pPr>
          </w:p>
          <w:p w14:paraId="4A0D5E56" w14:textId="3EA85F03" w:rsidR="0041467E" w:rsidRPr="004E6807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i/>
                <w:color w:val="494949"/>
                <w:sz w:val="20"/>
              </w:rPr>
              <w:t xml:space="preserve">Tenga en cuenta que </w:t>
            </w:r>
            <w:del w:id="13" w:author="Juan Ravelo" w:date="2023-01-18T10:56:00Z">
              <w:r w:rsidRPr="004E6807" w:rsidDel="00D21E5F">
                <w:rPr>
                  <w:rFonts w:ascii="Century Gothic" w:hAnsi="Century Gothic"/>
                  <w:i/>
                  <w:color w:val="494949"/>
                  <w:sz w:val="20"/>
                </w:rPr>
                <w:delText xml:space="preserve">el </w:delText>
              </w:r>
            </w:del>
            <w:ins w:id="14" w:author="Juan Ravelo" w:date="2023-01-18T10:56:00Z">
              <w:r w:rsidR="00D21E5F">
                <w:rPr>
                  <w:rFonts w:ascii="Century Gothic" w:hAnsi="Century Gothic"/>
                  <w:i/>
                  <w:color w:val="494949"/>
                  <w:sz w:val="20"/>
                </w:rPr>
                <w:t>los</w:t>
              </w:r>
              <w:r w:rsidR="00D21E5F" w:rsidRPr="004E6807">
                <w:rPr>
                  <w:rFonts w:ascii="Century Gothic" w:hAnsi="Century Gothic"/>
                  <w:i/>
                  <w:color w:val="494949"/>
                  <w:sz w:val="20"/>
                </w:rPr>
                <w:t xml:space="preserve"> </w:t>
              </w:r>
            </w:ins>
            <w:r w:rsidRPr="004E6807">
              <w:rPr>
                <w:rFonts w:ascii="Century Gothic" w:hAnsi="Century Gothic"/>
                <w:i/>
                <w:color w:val="494949"/>
                <w:sz w:val="20"/>
              </w:rPr>
              <w:t>precio</w:t>
            </w:r>
            <w:ins w:id="15" w:author="Juan Ravelo" w:date="2023-01-18T10:56:00Z">
              <w:r w:rsidR="00D21E5F">
                <w:rPr>
                  <w:rFonts w:ascii="Century Gothic" w:hAnsi="Century Gothic"/>
                  <w:i/>
                  <w:color w:val="494949"/>
                  <w:sz w:val="20"/>
                </w:rPr>
                <w:t>s</w:t>
              </w:r>
            </w:ins>
            <w:r w:rsidRPr="004E6807">
              <w:rPr>
                <w:rFonts w:ascii="Century Gothic" w:hAnsi="Century Gothic"/>
                <w:i/>
                <w:color w:val="494949"/>
                <w:sz w:val="20"/>
              </w:rPr>
              <w:t xml:space="preserve"> de todas las membresías está</w:t>
            </w:r>
            <w:ins w:id="16" w:author="Juan Ravelo" w:date="2023-01-18T10:56:00Z">
              <w:r w:rsidR="00D21E5F">
                <w:rPr>
                  <w:rFonts w:ascii="Century Gothic" w:hAnsi="Century Gothic"/>
                  <w:i/>
                  <w:color w:val="494949"/>
                  <w:sz w:val="20"/>
                </w:rPr>
                <w:t>n</w:t>
              </w:r>
            </w:ins>
            <w:r w:rsidRPr="004E6807">
              <w:rPr>
                <w:rFonts w:ascii="Century Gothic" w:hAnsi="Century Gothic"/>
                <w:i/>
                <w:color w:val="494949"/>
                <w:sz w:val="20"/>
              </w:rPr>
              <w:t xml:space="preserve"> sujeto</w:t>
            </w:r>
            <w:ins w:id="17" w:author="Juan Ravelo" w:date="2023-01-18T10:56:00Z">
              <w:r w:rsidR="00D21E5F">
                <w:rPr>
                  <w:rFonts w:ascii="Century Gothic" w:hAnsi="Century Gothic"/>
                  <w:i/>
                  <w:color w:val="494949"/>
                  <w:sz w:val="20"/>
                </w:rPr>
                <w:t>s</w:t>
              </w:r>
            </w:ins>
            <w:r w:rsidRPr="004E6807">
              <w:rPr>
                <w:rFonts w:ascii="Century Gothic" w:hAnsi="Century Gothic"/>
                <w:i/>
                <w:color w:val="494949"/>
                <w:sz w:val="20"/>
              </w:rPr>
              <w:t xml:space="preserve"> a impuestos locales. El nuevo precio de la membresía anual entrará en vigencia el 1 de marzo de 2023 a las 00:01 EST de EE. UU.</w:t>
            </w:r>
          </w:p>
        </w:tc>
      </w:tr>
    </w:tbl>
    <w:p w14:paraId="20666C23" w14:textId="5F01F618" w:rsidR="00D028A6" w:rsidRPr="004E6807" w:rsidRDefault="00D028A6">
      <w:pPr>
        <w:rPr>
          <w:rFonts w:ascii="Century Gothic" w:eastAsia="Helvetica Neue" w:hAnsi="Century Gothic" w:cstheme="minorHAnsi"/>
          <w:bCs/>
          <w:color w:val="494949"/>
          <w:sz w:val="20"/>
          <w:szCs w:val="20"/>
          <w:highlight w:val="cyan"/>
        </w:rPr>
      </w:pPr>
      <w:r w:rsidRPr="004E6807">
        <w:lastRenderedPageBreak/>
        <w:br w:type="page"/>
      </w:r>
    </w:p>
    <w:p w14:paraId="7AF298C9" w14:textId="4302DF53" w:rsidR="00D028A6" w:rsidRPr="004E6807" w:rsidRDefault="00D028A6" w:rsidP="00D028A6">
      <w:pPr>
        <w:rPr>
          <w:rFonts w:ascii="Century Gothic" w:eastAsia="Helvetica Neue" w:hAnsi="Century Gothic" w:cstheme="minorHAnsi"/>
          <w:bCs/>
          <w:color w:val="494949"/>
          <w:sz w:val="20"/>
          <w:szCs w:val="20"/>
        </w:rPr>
      </w:pPr>
      <w:r w:rsidRPr="004E6807">
        <w:rPr>
          <w:rFonts w:ascii="Century Gothic" w:hAnsi="Century Gothic"/>
          <w:b/>
          <w:color w:val="494949"/>
          <w:sz w:val="20"/>
          <w:lang w:val="en-GB"/>
        </w:rPr>
        <w:lastRenderedPageBreak/>
        <w:t>Email 2: General Message | Private Sector</w:t>
      </w:r>
    </w:p>
    <w:p w14:paraId="47DC41CB" w14:textId="77777777" w:rsidR="00D028A6" w:rsidRPr="004E6807" w:rsidRDefault="00D028A6" w:rsidP="00D028A6">
      <w:pPr>
        <w:rPr>
          <w:rFonts w:ascii="Century Gothic" w:eastAsia="Helvetica Neue" w:hAnsi="Century Gothic" w:cstheme="minorHAnsi"/>
          <w:bCs/>
          <w:color w:val="494949"/>
          <w:sz w:val="20"/>
          <w:szCs w:val="20"/>
          <w:lang w:val="en-GB"/>
        </w:rPr>
      </w:pPr>
    </w:p>
    <w:tbl>
      <w:tblPr>
        <w:tblW w:w="467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6631"/>
        <w:gridCol w:w="6631"/>
      </w:tblGrid>
      <w:tr w:rsidR="00557E2A" w:rsidRPr="004E6807" w14:paraId="1A8988C6" w14:textId="77777777" w:rsidTr="0041467E">
        <w:trPr>
          <w:trHeight w:val="20"/>
        </w:trPr>
        <w:tc>
          <w:tcPr>
            <w:tcW w:w="1131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  <w:hideMark/>
          </w:tcPr>
          <w:p w14:paraId="67D4DC70" w14:textId="77777777" w:rsidR="00557E2A" w:rsidRPr="004E6807" w:rsidRDefault="00557E2A" w:rsidP="001D037F">
            <w:pPr>
              <w:contextualSpacing/>
              <w:rPr>
                <w:rFonts w:ascii="Century Gothic" w:hAnsi="Century Gothic" w:cstheme="minorHAnsi"/>
                <w:b/>
                <w:bCs/>
                <w:color w:val="F0F4F7"/>
                <w:sz w:val="20"/>
                <w:szCs w:val="20"/>
                <w:lang w:val="en-GB"/>
              </w:rPr>
            </w:pP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2368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  <w:hideMark/>
          </w:tcPr>
          <w:p w14:paraId="309F479D" w14:textId="77777777" w:rsidR="00557E2A" w:rsidRPr="004E6807" w:rsidRDefault="00557E2A" w:rsidP="001D037F">
            <w:pPr>
              <w:contextualSpacing/>
              <w:rPr>
                <w:rFonts w:ascii="Century Gothic" w:hAnsi="Century Gothic" w:cstheme="minorHAnsi"/>
                <w:b/>
                <w:bCs/>
                <w:color w:val="F0F4F7"/>
                <w:sz w:val="20"/>
                <w:szCs w:val="20"/>
              </w:rPr>
            </w:pPr>
            <w:r w:rsidRPr="004E6807">
              <w:rPr>
                <w:rFonts w:ascii="Century Gothic" w:hAnsi="Century Gothic"/>
                <w:b/>
                <w:color w:val="F0F4F7"/>
                <w:sz w:val="20"/>
                <w:lang w:val="en-GB"/>
              </w:rPr>
              <w:t>English Copy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2368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  <w:hideMark/>
          </w:tcPr>
          <w:p w14:paraId="698B27FA" w14:textId="77777777" w:rsidR="00557E2A" w:rsidRPr="004E6807" w:rsidRDefault="00557E2A" w:rsidP="001D037F">
            <w:pPr>
              <w:contextualSpacing/>
              <w:rPr>
                <w:rFonts w:ascii="Century Gothic" w:hAnsi="Century Gothic" w:cstheme="minorHAnsi"/>
                <w:b/>
                <w:bCs/>
                <w:color w:val="F0F4F7"/>
                <w:sz w:val="20"/>
                <w:szCs w:val="20"/>
              </w:rPr>
            </w:pPr>
            <w:r w:rsidRPr="004E6807">
              <w:rPr>
                <w:rFonts w:ascii="Century Gothic" w:hAnsi="Century Gothic"/>
                <w:b/>
                <w:color w:val="F0F4F7"/>
                <w:sz w:val="20"/>
                <w:lang w:val="en-GB"/>
              </w:rPr>
              <w:t>Translated Copy</w:t>
            </w:r>
          </w:p>
        </w:tc>
      </w:tr>
      <w:tr w:rsidR="0041467E" w:rsidRPr="0085599B" w14:paraId="59394916" w14:textId="77777777" w:rsidTr="0041467E">
        <w:trPr>
          <w:trHeight w:val="20"/>
        </w:trPr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2950DD70" w14:textId="77777777" w:rsidR="0041467E" w:rsidRPr="004E6807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From: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5CEE8162" w14:textId="77777777" w:rsidR="0041467E" w:rsidRPr="004E6807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 xml:space="preserve">ACAMS </w:t>
            </w:r>
            <w:r w:rsidRPr="004E6807">
              <w:rPr>
                <w:rFonts w:ascii="Century Gothic" w:hAnsi="Century Gothic"/>
                <w:color w:val="25BECE"/>
                <w:sz w:val="20"/>
                <w:lang w:val="en-GB"/>
              </w:rPr>
              <w:t xml:space="preserve">EMEA </w:t>
            </w: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[</w:t>
            </w:r>
            <w:r w:rsidRPr="004E6807">
              <w:rPr>
                <w:rFonts w:ascii="Century Gothic" w:hAnsi="Century Gothic"/>
                <w:color w:val="25BECE"/>
                <w:sz w:val="20"/>
                <w:lang w:val="en-GB"/>
              </w:rPr>
              <w:t>emea</w:t>
            </w: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@contact.acams.org]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44E67C3F" w14:textId="1F94B50B" w:rsidR="0041467E" w:rsidRPr="004E6807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US"/>
              </w:rPr>
              <w:t xml:space="preserve">ACAMS </w:t>
            </w:r>
            <w:r w:rsidRPr="004E6807">
              <w:rPr>
                <w:rFonts w:ascii="Century Gothic" w:hAnsi="Century Gothic"/>
                <w:color w:val="25BECE"/>
                <w:sz w:val="20"/>
                <w:lang w:val="en-US"/>
              </w:rPr>
              <w:t xml:space="preserve">EMEA </w:t>
            </w:r>
            <w:r w:rsidRPr="004E6807">
              <w:rPr>
                <w:rFonts w:ascii="Century Gothic" w:hAnsi="Century Gothic"/>
                <w:color w:val="494949"/>
                <w:sz w:val="20"/>
                <w:lang w:val="en-US"/>
              </w:rPr>
              <w:t>[</w:t>
            </w:r>
            <w:r w:rsidRPr="004E6807">
              <w:rPr>
                <w:rFonts w:ascii="Century Gothic" w:hAnsi="Century Gothic"/>
                <w:color w:val="25BECE"/>
                <w:sz w:val="20"/>
                <w:lang w:val="en-US"/>
              </w:rPr>
              <w:t>emea</w:t>
            </w:r>
            <w:r w:rsidRPr="004E6807">
              <w:rPr>
                <w:rFonts w:ascii="Century Gothic" w:hAnsi="Century Gothic"/>
                <w:color w:val="494949"/>
                <w:sz w:val="20"/>
                <w:lang w:val="en-US"/>
              </w:rPr>
              <w:t>@contact.acams.org]</w:t>
            </w:r>
          </w:p>
        </w:tc>
      </w:tr>
      <w:tr w:rsidR="0041467E" w:rsidRPr="0085599B" w14:paraId="46DA463A" w14:textId="77777777" w:rsidTr="0041467E">
        <w:trPr>
          <w:trHeight w:val="20"/>
        </w:trPr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05B5C6C9" w14:textId="77777777" w:rsidR="0041467E" w:rsidRPr="004E6807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Reply to: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3B1A3855" w14:textId="77777777" w:rsidR="0041467E" w:rsidRPr="004E6807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 xml:space="preserve">ACAMS </w:t>
            </w:r>
            <w:r w:rsidRPr="004E6807">
              <w:rPr>
                <w:rFonts w:ascii="Century Gothic" w:hAnsi="Century Gothic"/>
                <w:color w:val="25BECE"/>
                <w:sz w:val="20"/>
                <w:lang w:val="en-GB"/>
              </w:rPr>
              <w:t xml:space="preserve">EMEA </w:t>
            </w: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[</w:t>
            </w:r>
            <w:r w:rsidRPr="004E6807">
              <w:rPr>
                <w:rFonts w:ascii="Century Gothic" w:hAnsi="Century Gothic"/>
                <w:color w:val="25BECE"/>
                <w:sz w:val="20"/>
                <w:lang w:val="en-GB"/>
              </w:rPr>
              <w:t>emea</w:t>
            </w: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@acams.org]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77EFD564" w14:textId="26F23A65" w:rsidR="0041467E" w:rsidRPr="004E6807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US"/>
              </w:rPr>
              <w:t xml:space="preserve">ACAMS </w:t>
            </w:r>
            <w:r w:rsidRPr="004E6807">
              <w:rPr>
                <w:rFonts w:ascii="Century Gothic" w:hAnsi="Century Gothic"/>
                <w:color w:val="25BECE"/>
                <w:sz w:val="20"/>
                <w:lang w:val="en-US"/>
              </w:rPr>
              <w:t xml:space="preserve">EMEA </w:t>
            </w:r>
            <w:r w:rsidRPr="004E6807">
              <w:rPr>
                <w:rFonts w:ascii="Century Gothic" w:hAnsi="Century Gothic"/>
                <w:color w:val="494949"/>
                <w:sz w:val="20"/>
                <w:lang w:val="en-US"/>
              </w:rPr>
              <w:t>[</w:t>
            </w:r>
            <w:r w:rsidRPr="004E6807">
              <w:rPr>
                <w:rFonts w:ascii="Century Gothic" w:hAnsi="Century Gothic"/>
                <w:color w:val="25BECE"/>
                <w:sz w:val="20"/>
                <w:lang w:val="en-US"/>
              </w:rPr>
              <w:t>emea</w:t>
            </w:r>
            <w:r w:rsidRPr="004E6807">
              <w:rPr>
                <w:rFonts w:ascii="Century Gothic" w:hAnsi="Century Gothic"/>
                <w:color w:val="494949"/>
                <w:sz w:val="20"/>
                <w:lang w:val="en-US"/>
              </w:rPr>
              <w:t>@acams.org]</w:t>
            </w:r>
          </w:p>
        </w:tc>
      </w:tr>
      <w:tr w:rsidR="0041467E" w:rsidRPr="004E6807" w14:paraId="78692401" w14:textId="77777777" w:rsidTr="0041467E">
        <w:trPr>
          <w:trHeight w:val="20"/>
        </w:trPr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3EC5044D" w14:textId="77777777" w:rsidR="0041467E" w:rsidRPr="004E6807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Subject: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46E5E032" w14:textId="4AA7A3AF" w:rsidR="0041467E" w:rsidRPr="004E6807" w:rsidRDefault="0041467E" w:rsidP="0041467E">
            <w:pPr>
              <w:contextualSpacing/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lang w:val="en-US"/>
              </w:rPr>
              <w:t>New membership prices start in March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7BD6BEF8" w14:textId="35B6EE89" w:rsidR="0041467E" w:rsidRPr="004E6807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t>Nuevos precios a partir de marzo</w:t>
            </w:r>
          </w:p>
        </w:tc>
      </w:tr>
      <w:tr w:rsidR="0041467E" w:rsidRPr="004E6807" w14:paraId="4C8E302B" w14:textId="77777777" w:rsidTr="0041467E">
        <w:trPr>
          <w:trHeight w:val="20"/>
        </w:trPr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74973A90" w14:textId="77777777" w:rsidR="0041467E" w:rsidRPr="004E6807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Preview: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0E0075AC" w14:textId="056090FB" w:rsidR="0041467E" w:rsidRPr="004E6807" w:rsidRDefault="0041467E" w:rsidP="0041467E">
            <w:pPr>
              <w:contextualSpacing/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lang w:val="en-US"/>
              </w:rPr>
              <w:t>Announcing changes to our membership pricing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42AEF232" w14:textId="45E9E04D" w:rsidR="0041467E" w:rsidRPr="004E6807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t>Anuncio sobre el cambio de precio de nuestras membresías</w:t>
            </w:r>
          </w:p>
        </w:tc>
      </w:tr>
      <w:tr w:rsidR="0041467E" w:rsidRPr="004E6807" w14:paraId="40380E04" w14:textId="77777777" w:rsidTr="0041467E">
        <w:trPr>
          <w:trHeight w:val="20"/>
        </w:trPr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05DAD0D2" w14:textId="77777777" w:rsidR="0041467E" w:rsidRPr="004E6807" w:rsidRDefault="0041467E" w:rsidP="0041467E">
            <w:pPr>
              <w:contextualSpacing/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Body: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5A65BD5C" w14:textId="77777777" w:rsidR="0041467E" w:rsidRPr="004E6807" w:rsidRDefault="0041467E" w:rsidP="0041467E">
            <w:pPr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 xml:space="preserve">Dear </w:t>
            </w:r>
            <w:r w:rsidRPr="004E6807">
              <w:rPr>
                <w:rFonts w:ascii="Century Gothic" w:hAnsi="Century Gothic"/>
                <w:color w:val="494949"/>
                <w:sz w:val="20"/>
                <w:highlight w:val="yellow"/>
                <w:lang w:val="en-GB"/>
              </w:rPr>
              <w:t>[First Name]</w:t>
            </w: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,</w:t>
            </w:r>
          </w:p>
          <w:p w14:paraId="0C1E5EB2" w14:textId="77777777" w:rsidR="0041467E" w:rsidRPr="004E6807" w:rsidRDefault="0041467E" w:rsidP="0041467E">
            <w:pPr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  <w:lang w:val="en-GB"/>
              </w:rPr>
            </w:pPr>
          </w:p>
          <w:p w14:paraId="7BD1D877" w14:textId="77777777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  <w:bdr w:val="none" w:sz="0" w:space="0" w:color="auto" w:frame="1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lang w:val="en-US"/>
              </w:rPr>
              <w:t xml:space="preserve">As an anti-financial crime (AFC) professional, you know the importance of staying informed on emerging threats and regulatory trends – and the value that a global peer network and resources can bring. </w:t>
            </w:r>
          </w:p>
          <w:p w14:paraId="3C6A492A" w14:textId="77777777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  <w:bdr w:val="none" w:sz="0" w:space="0" w:color="auto" w:frame="1"/>
                <w:lang w:val="en-US"/>
              </w:rPr>
            </w:pPr>
          </w:p>
          <w:p w14:paraId="54859484" w14:textId="77777777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  <w:bdr w:val="none" w:sz="0" w:space="0" w:color="auto" w:frame="1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lang w:val="en-US"/>
              </w:rPr>
              <w:t xml:space="preserve">ACAMS is committed to supporting members like you to succeed in detecting and preventing financial crime, by providing: </w:t>
            </w:r>
          </w:p>
          <w:p w14:paraId="239F7800" w14:textId="77777777" w:rsidR="0041467E" w:rsidRPr="004E6807" w:rsidRDefault="0041467E" w:rsidP="0041467E">
            <w:pPr>
              <w:numPr>
                <w:ilvl w:val="0"/>
                <w:numId w:val="18"/>
              </w:numPr>
              <w:shd w:val="clear" w:color="auto" w:fill="FFFFFF"/>
              <w:spacing w:beforeAutospacing="1" w:afterAutospacing="1"/>
              <w:rPr>
                <w:rFonts w:ascii="Century Gothic" w:hAnsi="Century Gothic" w:cs="Segoe U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shd w:val="clear" w:color="auto" w:fill="FFFFFF"/>
                <w:lang w:val="en-US"/>
              </w:rPr>
              <w:t>Cutting-edge analysis on emerging threats</w:t>
            </w:r>
          </w:p>
          <w:p w14:paraId="37CB6EFE" w14:textId="77777777" w:rsidR="0041467E" w:rsidRPr="004E6807" w:rsidRDefault="0041467E" w:rsidP="0041467E">
            <w:pPr>
              <w:numPr>
                <w:ilvl w:val="0"/>
                <w:numId w:val="18"/>
              </w:numPr>
              <w:shd w:val="clear" w:color="auto" w:fill="FFFFFF"/>
              <w:spacing w:beforeAutospacing="1" w:afterAutospacing="1"/>
              <w:rPr>
                <w:rFonts w:ascii="Century Gothic" w:hAnsi="Century Gothic" w:cs="Segoe U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lang w:val="en-US"/>
              </w:rPr>
              <w:t>Innovative training events and impactful AFC resources</w:t>
            </w:r>
          </w:p>
          <w:p w14:paraId="126DDBB2" w14:textId="77777777" w:rsidR="0041467E" w:rsidRPr="004E6807" w:rsidRDefault="0041467E" w:rsidP="0041467E">
            <w:pPr>
              <w:numPr>
                <w:ilvl w:val="0"/>
                <w:numId w:val="18"/>
              </w:numPr>
              <w:shd w:val="clear" w:color="auto" w:fill="FFFFFF"/>
              <w:spacing w:beforeAutospacing="1" w:afterAutospacing="1"/>
              <w:rPr>
                <w:rFonts w:ascii="Century Gothic" w:hAnsi="Century Gothic" w:cs="Segoe U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lang w:val="en-US"/>
              </w:rPr>
              <w:t>Opportunities for partnership with your peers across the public and private sectors</w:t>
            </w:r>
          </w:p>
          <w:p w14:paraId="1B91F1D7" w14:textId="77777777" w:rsidR="0041467E" w:rsidRPr="004E6807" w:rsidRDefault="0041467E" w:rsidP="0041467E">
            <w:pPr>
              <w:numPr>
                <w:ilvl w:val="0"/>
                <w:numId w:val="18"/>
              </w:numPr>
              <w:shd w:val="clear" w:color="auto" w:fill="FFFFFF"/>
              <w:spacing w:beforeAutospacing="1" w:afterAutospacing="1"/>
              <w:rPr>
                <w:rFonts w:ascii="Century Gothic" w:hAnsi="Century Gothic" w:cs="Segoe U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lang w:val="en-US"/>
              </w:rPr>
              <w:t xml:space="preserve">A member network of over 100,000 AFC professionals worldwide </w:t>
            </w:r>
          </w:p>
          <w:p w14:paraId="48F78518" w14:textId="77777777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  <w:bdr w:val="none" w:sz="0" w:space="0" w:color="auto" w:frame="1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lang w:val="en-US"/>
              </w:rPr>
              <w:t xml:space="preserve">To best serve our members throughout 2023 and beyond, we will be raising the price of our annual membership from March 1, 2023. This price change – one of the few ACAMS has implemented since our launch in 2002 – means the cost of a one-year private sector membership will increase to US$345. </w:t>
            </w: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lang w:val="en-US"/>
              </w:rPr>
              <w:br/>
            </w:r>
          </w:p>
          <w:p w14:paraId="5AB9C834" w14:textId="77777777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lang w:val="en-US"/>
              </w:rPr>
              <w:lastRenderedPageBreak/>
              <w:t>If you are due to renew your membership later this year, you can do so ahead of the March 1 deadline at our current pricing.</w:t>
            </w:r>
          </w:p>
          <w:p w14:paraId="24424E9B" w14:textId="77777777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lang w:val="en-US"/>
              </w:rPr>
              <w:t> </w:t>
            </w:r>
          </w:p>
          <w:p w14:paraId="1ECE5060" w14:textId="0099D8AC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lang w:val="en-US"/>
              </w:rPr>
              <w:t xml:space="preserve">Please let us know if you have any questions about the price change; you can connect with your account manager or </w:t>
            </w:r>
            <w:r w:rsidR="00000000">
              <w:fldChar w:fldCharType="begin"/>
            </w:r>
            <w:r w:rsidR="00000000" w:rsidRPr="0085599B">
              <w:rPr>
                <w:lang w:val="en-US"/>
                <w:rPrChange w:id="18" w:author="Juan Ravelo" w:date="2023-01-18T10:43:00Z">
                  <w:rPr/>
                </w:rPrChange>
              </w:rPr>
              <w:instrText>HYPERLINK "https://www.acams.org/en/contact-us" \l "contact-us-inquiry-form-68a52fcb"</w:instrText>
            </w:r>
            <w:r w:rsidR="00000000">
              <w:fldChar w:fldCharType="separate"/>
            </w:r>
            <w:r w:rsidRPr="004E6807">
              <w:rPr>
                <w:rStyle w:val="Hyperlink"/>
                <w:rFonts w:ascii="Century Gothic" w:hAnsi="Century Gothic"/>
                <w:color w:val="002368"/>
                <w:sz w:val="20"/>
                <w:bdr w:val="none" w:sz="0" w:space="0" w:color="auto" w:frame="1"/>
                <w:lang w:val="en-US"/>
              </w:rPr>
              <w:t>contact us</w:t>
            </w:r>
            <w:r w:rsidR="00000000">
              <w:rPr>
                <w:rStyle w:val="Hyperlink"/>
                <w:rFonts w:ascii="Century Gothic" w:hAnsi="Century Gothic"/>
                <w:color w:val="002368"/>
                <w:sz w:val="20"/>
                <w:bdr w:val="none" w:sz="0" w:space="0" w:color="auto" w:frame="1"/>
                <w:lang w:val="en-US"/>
              </w:rPr>
              <w:fldChar w:fldCharType="end"/>
            </w: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lang w:val="en-US"/>
              </w:rPr>
              <w:t xml:space="preserve"> if you need assistance with your membership renewal.</w:t>
            </w:r>
          </w:p>
          <w:p w14:paraId="6BEE31F6" w14:textId="77777777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  <w:lang w:val="en-US"/>
              </w:rPr>
            </w:pPr>
          </w:p>
          <w:p w14:paraId="04239834" w14:textId="003E29C8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US"/>
              </w:rPr>
              <w:t>Thank you,</w:t>
            </w:r>
          </w:p>
          <w:p w14:paraId="6492A595" w14:textId="77777777" w:rsidR="0041467E" w:rsidRPr="004E6807" w:rsidRDefault="0041467E" w:rsidP="0041467E">
            <w:pPr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  <w:lang w:val="en-GB"/>
              </w:rPr>
            </w:pPr>
          </w:p>
          <w:p w14:paraId="04E95DA4" w14:textId="77777777" w:rsidR="0041467E" w:rsidRPr="004E6807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i/>
                <w:color w:val="494949"/>
                <w:sz w:val="20"/>
                <w:lang w:val="en-GB"/>
              </w:rPr>
              <w:t xml:space="preserve">The ACAMS </w:t>
            </w:r>
            <w:r w:rsidRPr="004E6807">
              <w:rPr>
                <w:rFonts w:ascii="Century Gothic" w:hAnsi="Century Gothic"/>
                <w:i/>
                <w:color w:val="25BECE"/>
                <w:sz w:val="20"/>
                <w:lang w:val="en-GB"/>
              </w:rPr>
              <w:t>EMEA</w:t>
            </w:r>
            <w:r w:rsidRPr="004E6807">
              <w:rPr>
                <w:rFonts w:ascii="Century Gothic" w:hAnsi="Century Gothic"/>
                <w:i/>
                <w:color w:val="494949"/>
                <w:sz w:val="20"/>
                <w:lang w:val="en-GB"/>
              </w:rPr>
              <w:t xml:space="preserve"> Team</w:t>
            </w:r>
          </w:p>
          <w:p w14:paraId="07BA01F9" w14:textId="77777777" w:rsidR="0041467E" w:rsidRPr="004E6807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  <w:lang w:val="en-GB"/>
              </w:rPr>
            </w:pPr>
          </w:p>
          <w:p w14:paraId="68E722C9" w14:textId="05EA5313" w:rsidR="0041467E" w:rsidRPr="004E6807" w:rsidRDefault="0041467E" w:rsidP="0041467E">
            <w:pPr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i/>
                <w:color w:val="494949"/>
                <w:sz w:val="20"/>
                <w:lang w:val="en-US"/>
              </w:rPr>
              <w:t>Please note, all membership prices are subject to local taxes. The new annual membership price will come into effect at 12.01am US eastern time, on March 1, 2023.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384EBE58" w14:textId="77777777" w:rsidR="0041467E" w:rsidRPr="004E6807" w:rsidRDefault="0041467E" w:rsidP="0041467E">
            <w:pPr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</w:rPr>
              <w:lastRenderedPageBreak/>
              <w:t xml:space="preserve">Estimado/a </w:t>
            </w:r>
            <w:r w:rsidRPr="004E6807">
              <w:rPr>
                <w:rFonts w:ascii="Century Gothic" w:hAnsi="Century Gothic"/>
                <w:color w:val="494949"/>
                <w:sz w:val="20"/>
                <w:highlight w:val="yellow"/>
              </w:rPr>
              <w:t>[First Name]</w:t>
            </w:r>
            <w:r w:rsidRPr="004E6807">
              <w:rPr>
                <w:rFonts w:ascii="Century Gothic" w:hAnsi="Century Gothic"/>
                <w:color w:val="494949"/>
                <w:sz w:val="20"/>
              </w:rPr>
              <w:t>:</w:t>
            </w:r>
          </w:p>
          <w:p w14:paraId="3FE8FDAD" w14:textId="77777777" w:rsidR="0041467E" w:rsidRPr="004E6807" w:rsidRDefault="0041467E" w:rsidP="0041467E">
            <w:pPr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  <w:lang w:val="es-ES"/>
              </w:rPr>
            </w:pPr>
          </w:p>
          <w:p w14:paraId="6858A92A" w14:textId="77777777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  <w:bdr w:val="none" w:sz="0" w:space="0" w:color="auto" w:frame="1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t xml:space="preserve">Como profesional de la lucha contra el delito financiero (ADF), conoce la importancia de estar informado sobre las nuevas amenazas y las tendencias normativas, y sobre el valor que puede aportar una red global de profesionales y recursos. </w:t>
            </w:r>
          </w:p>
          <w:p w14:paraId="2C5EAFDD" w14:textId="77777777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  <w:bdr w:val="none" w:sz="0" w:space="0" w:color="auto" w:frame="1"/>
              </w:rPr>
            </w:pPr>
          </w:p>
          <w:p w14:paraId="478D7193" w14:textId="77777777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  <w:bdr w:val="none" w:sz="0" w:space="0" w:color="auto" w:frame="1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t xml:space="preserve">ACAMS está comprometida con el respaldo de miembros como usted para que puedan tener éxito en la detección y la prevención de los delitos financieros, proporcionándole para ello: </w:t>
            </w:r>
          </w:p>
          <w:p w14:paraId="184AE866" w14:textId="69A9599B" w:rsidR="0041467E" w:rsidRPr="004E6807" w:rsidRDefault="0085599B" w:rsidP="0041467E">
            <w:pPr>
              <w:numPr>
                <w:ilvl w:val="0"/>
                <w:numId w:val="18"/>
              </w:numPr>
              <w:shd w:val="clear" w:color="auto" w:fill="FFFFFF"/>
              <w:spacing w:beforeAutospacing="1" w:afterAutospacing="1"/>
              <w:rPr>
                <w:rFonts w:ascii="Century Gothic" w:hAnsi="Century Gothic" w:cs="Segoe UI"/>
                <w:color w:val="494949"/>
                <w:sz w:val="20"/>
                <w:szCs w:val="20"/>
              </w:rPr>
            </w:pPr>
            <w:ins w:id="19" w:author="Juan Ravelo" w:date="2023-01-18T10:43:00Z">
              <w:r>
                <w:rPr>
                  <w:rFonts w:ascii="Century Gothic" w:hAnsi="Century Gothic"/>
                  <w:color w:val="494949"/>
                  <w:sz w:val="20"/>
                  <w:bdr w:val="none" w:sz="0" w:space="0" w:color="auto" w:frame="1"/>
                  <w:shd w:val="clear" w:color="auto" w:fill="FFFFFF"/>
                </w:rPr>
                <w:t>A</w:t>
              </w:r>
            </w:ins>
            <w:del w:id="20" w:author="Juan Ravelo" w:date="2023-01-18T10:43:00Z">
              <w:r w:rsidR="0041467E" w:rsidRPr="004E6807" w:rsidDel="0085599B">
                <w:rPr>
                  <w:rFonts w:ascii="Century Gothic" w:hAnsi="Century Gothic"/>
                  <w:color w:val="494949"/>
                  <w:sz w:val="20"/>
                  <w:bdr w:val="none" w:sz="0" w:space="0" w:color="auto" w:frame="1"/>
                  <w:shd w:val="clear" w:color="auto" w:fill="FFFFFF"/>
                </w:rPr>
                <w:delText>a</w:delText>
              </w:r>
            </w:del>
            <w:r w:rsidR="0041467E"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shd w:val="clear" w:color="auto" w:fill="FFFFFF"/>
              </w:rPr>
              <w:t>nálisis de vanguardia sobre las amenazas que están apareciendo;</w:t>
            </w:r>
          </w:p>
          <w:p w14:paraId="0CC25C49" w14:textId="19151621" w:rsidR="0041467E" w:rsidRPr="004E6807" w:rsidRDefault="0085599B" w:rsidP="0041467E">
            <w:pPr>
              <w:numPr>
                <w:ilvl w:val="0"/>
                <w:numId w:val="18"/>
              </w:numPr>
              <w:shd w:val="clear" w:color="auto" w:fill="FFFFFF"/>
              <w:spacing w:beforeAutospacing="1" w:afterAutospacing="1"/>
              <w:rPr>
                <w:rFonts w:ascii="Century Gothic" w:hAnsi="Century Gothic" w:cs="Segoe UI"/>
                <w:color w:val="494949"/>
                <w:sz w:val="20"/>
                <w:szCs w:val="20"/>
              </w:rPr>
            </w:pPr>
            <w:ins w:id="21" w:author="Juan Ravelo" w:date="2023-01-18T10:43:00Z">
              <w:r>
                <w:rPr>
                  <w:rFonts w:ascii="Century Gothic" w:hAnsi="Century Gothic"/>
                  <w:color w:val="494949"/>
                  <w:sz w:val="20"/>
                  <w:bdr w:val="none" w:sz="0" w:space="0" w:color="auto" w:frame="1"/>
                </w:rPr>
                <w:t>C</w:t>
              </w:r>
            </w:ins>
            <w:del w:id="22" w:author="Juan Ravelo" w:date="2023-01-18T10:43:00Z">
              <w:r w:rsidR="0041467E" w:rsidRPr="004E6807" w:rsidDel="0085599B">
                <w:rPr>
                  <w:rFonts w:ascii="Century Gothic" w:hAnsi="Century Gothic"/>
                  <w:color w:val="494949"/>
                  <w:sz w:val="20"/>
                  <w:bdr w:val="none" w:sz="0" w:space="0" w:color="auto" w:frame="1"/>
                </w:rPr>
                <w:delText>c</w:delText>
              </w:r>
            </w:del>
            <w:r w:rsidR="0041467E"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t>apacitaciones innovadoras y recursos útiles para ADF;</w:t>
            </w:r>
          </w:p>
          <w:p w14:paraId="175B1E16" w14:textId="641AC427" w:rsidR="0041467E" w:rsidRPr="004E6807" w:rsidRDefault="0085599B" w:rsidP="0041467E">
            <w:pPr>
              <w:numPr>
                <w:ilvl w:val="0"/>
                <w:numId w:val="18"/>
              </w:numPr>
              <w:shd w:val="clear" w:color="auto" w:fill="FFFFFF"/>
              <w:spacing w:beforeAutospacing="1" w:afterAutospacing="1"/>
              <w:rPr>
                <w:rFonts w:ascii="Century Gothic" w:hAnsi="Century Gothic" w:cs="Segoe UI"/>
                <w:color w:val="494949"/>
                <w:sz w:val="20"/>
                <w:szCs w:val="20"/>
              </w:rPr>
            </w:pPr>
            <w:ins w:id="23" w:author="Juan Ravelo" w:date="2023-01-18T10:44:00Z">
              <w:r>
                <w:rPr>
                  <w:rFonts w:ascii="Century Gothic" w:hAnsi="Century Gothic"/>
                  <w:color w:val="494949"/>
                  <w:sz w:val="20"/>
                  <w:bdr w:val="none" w:sz="0" w:space="0" w:color="auto" w:frame="1"/>
                </w:rPr>
                <w:t>O</w:t>
              </w:r>
            </w:ins>
            <w:del w:id="24" w:author="Juan Ravelo" w:date="2023-01-18T10:44:00Z">
              <w:r w:rsidR="0041467E" w:rsidRPr="004E6807" w:rsidDel="0085599B">
                <w:rPr>
                  <w:rFonts w:ascii="Century Gothic" w:hAnsi="Century Gothic"/>
                  <w:color w:val="494949"/>
                  <w:sz w:val="20"/>
                  <w:bdr w:val="none" w:sz="0" w:space="0" w:color="auto" w:frame="1"/>
                </w:rPr>
                <w:delText>o</w:delText>
              </w:r>
            </w:del>
            <w:r w:rsidR="0041467E"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t>portunidades para asociarse con otros profesionales del sector público y privado;</w:t>
            </w:r>
          </w:p>
          <w:p w14:paraId="1D9DE2FF" w14:textId="29BE4834" w:rsidR="0041467E" w:rsidRPr="004E6807" w:rsidRDefault="0085599B" w:rsidP="0041467E">
            <w:pPr>
              <w:numPr>
                <w:ilvl w:val="0"/>
                <w:numId w:val="18"/>
              </w:numPr>
              <w:shd w:val="clear" w:color="auto" w:fill="FFFFFF"/>
              <w:spacing w:beforeAutospacing="1" w:afterAutospacing="1"/>
              <w:rPr>
                <w:rFonts w:ascii="Century Gothic" w:hAnsi="Century Gothic" w:cs="Segoe UI"/>
                <w:color w:val="494949"/>
                <w:sz w:val="20"/>
                <w:szCs w:val="20"/>
              </w:rPr>
            </w:pPr>
            <w:ins w:id="25" w:author="Juan Ravelo" w:date="2023-01-18T10:44:00Z">
              <w:r>
                <w:rPr>
                  <w:rFonts w:ascii="Century Gothic" w:hAnsi="Century Gothic"/>
                  <w:color w:val="494949"/>
                  <w:sz w:val="20"/>
                  <w:bdr w:val="none" w:sz="0" w:space="0" w:color="auto" w:frame="1"/>
                </w:rPr>
                <w:t>U</w:t>
              </w:r>
            </w:ins>
            <w:del w:id="26" w:author="Juan Ravelo" w:date="2023-01-18T10:44:00Z">
              <w:r w:rsidR="0041467E" w:rsidRPr="004E6807" w:rsidDel="0085599B">
                <w:rPr>
                  <w:rFonts w:ascii="Century Gothic" w:hAnsi="Century Gothic"/>
                  <w:color w:val="494949"/>
                  <w:sz w:val="20"/>
                  <w:bdr w:val="none" w:sz="0" w:space="0" w:color="auto" w:frame="1"/>
                </w:rPr>
                <w:delText>u</w:delText>
              </w:r>
            </w:del>
            <w:r w:rsidR="0041467E"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t>na red de más de 100</w:t>
            </w:r>
            <w:ins w:id="27" w:author="Juan Ravelo" w:date="2023-01-18T10:59:00Z">
              <w:r w:rsidR="00D853C4">
                <w:rPr>
                  <w:rFonts w:ascii="Century Gothic" w:hAnsi="Century Gothic"/>
                  <w:color w:val="494949"/>
                  <w:sz w:val="20"/>
                  <w:bdr w:val="none" w:sz="0" w:space="0" w:color="auto" w:frame="1"/>
                </w:rPr>
                <w:t>.</w:t>
              </w:r>
            </w:ins>
            <w:del w:id="28" w:author="Juan Ravelo" w:date="2023-01-18T10:59:00Z">
              <w:r w:rsidR="0041467E" w:rsidRPr="004E6807" w:rsidDel="00D853C4">
                <w:rPr>
                  <w:rFonts w:ascii="Century Gothic" w:hAnsi="Century Gothic"/>
                  <w:color w:val="494949"/>
                  <w:sz w:val="20"/>
                  <w:bdr w:val="none" w:sz="0" w:space="0" w:color="auto" w:frame="1"/>
                </w:rPr>
                <w:delText xml:space="preserve"> </w:delText>
              </w:r>
            </w:del>
            <w:r w:rsidR="0041467E"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t xml:space="preserve">000 profesionales de ADF en todo el mundo. </w:t>
            </w:r>
          </w:p>
          <w:p w14:paraId="4D1A2288" w14:textId="77777777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  <w:bdr w:val="none" w:sz="0" w:space="0" w:color="auto" w:frame="1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t xml:space="preserve">Para brindar un mejor servicio a nuestros miembros en 2023 y a futuro, aumentaremos el precio de nuestra membresía anual a partir del 1 de marzo de 2023. El cambio de precio, uno de los pocos llevados a cabo por ACAMS desde nuestros comienzos en </w:t>
            </w: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lastRenderedPageBreak/>
              <w:t xml:space="preserve">2002, implica que la membresía anual aumentará a USD 345 para los profesionales del sector privado. </w:t>
            </w: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br/>
            </w:r>
          </w:p>
          <w:p w14:paraId="7EABA9B2" w14:textId="77777777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t>Si tiene que renovar su membresía este año, pero más adelante, puede hacerlo antes del 1 de marzo con el precio vigente.</w:t>
            </w:r>
          </w:p>
          <w:p w14:paraId="1A9A2041" w14:textId="77777777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t> </w:t>
            </w:r>
          </w:p>
          <w:p w14:paraId="25D42A91" w14:textId="13AA949A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t xml:space="preserve">Comuníquese con nosotros </w:t>
            </w:r>
            <w:del w:id="29" w:author="Juan Ravelo" w:date="2023-01-18T10:54:00Z">
              <w:r w:rsidRPr="004E6807" w:rsidDel="00D21E5F">
                <w:rPr>
                  <w:rFonts w:ascii="Century Gothic" w:hAnsi="Century Gothic"/>
                  <w:color w:val="494949"/>
                  <w:sz w:val="20"/>
                  <w:bdr w:val="none" w:sz="0" w:space="0" w:color="auto" w:frame="1"/>
                </w:rPr>
                <w:delText xml:space="preserve">por </w:delText>
              </w:r>
            </w:del>
            <w:ins w:id="30" w:author="Juan Ravelo" w:date="2023-01-18T10:54:00Z">
              <w:r w:rsidR="00D21E5F">
                <w:rPr>
                  <w:rFonts w:ascii="Century Gothic" w:hAnsi="Century Gothic"/>
                  <w:color w:val="494949"/>
                  <w:sz w:val="20"/>
                  <w:bdr w:val="none" w:sz="0" w:space="0" w:color="auto" w:frame="1"/>
                </w:rPr>
                <w:t xml:space="preserve">si tiene alguna pregunta </w:t>
              </w:r>
            </w:ins>
            <w:del w:id="31" w:author="Juan Ravelo" w:date="2023-01-18T10:54:00Z">
              <w:r w:rsidRPr="004E6807" w:rsidDel="00D21E5F">
                <w:rPr>
                  <w:rFonts w:ascii="Century Gothic" w:hAnsi="Century Gothic"/>
                  <w:color w:val="494949"/>
                  <w:sz w:val="20"/>
                  <w:bdr w:val="none" w:sz="0" w:space="0" w:color="auto" w:frame="1"/>
                </w:rPr>
                <w:delText xml:space="preserve">cualquier duda </w:delText>
              </w:r>
            </w:del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t xml:space="preserve">sobre el cambio del precio; si necesita ayuda para renovar su membresía, comuníquese con su gerente de cuenta o </w:t>
            </w:r>
            <w:hyperlink r:id="rId9" w:anchor="contact-us-inquiry-form-68a52fcb" w:history="1">
              <w:r w:rsidRPr="004E6807">
                <w:rPr>
                  <w:rStyle w:val="Hyperlink"/>
                  <w:rFonts w:ascii="Century Gothic" w:hAnsi="Century Gothic"/>
                  <w:color w:val="002368"/>
                  <w:sz w:val="20"/>
                  <w:bdr w:val="none" w:sz="0" w:space="0" w:color="auto" w:frame="1"/>
                </w:rPr>
                <w:t>póngase en contacto con nosotros</w:t>
              </w:r>
            </w:hyperlink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t>.</w:t>
            </w:r>
          </w:p>
          <w:p w14:paraId="5771C50E" w14:textId="77777777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</w:rPr>
            </w:pPr>
          </w:p>
          <w:p w14:paraId="42A195C2" w14:textId="77777777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</w:rPr>
              <w:t>Gracias,</w:t>
            </w:r>
          </w:p>
          <w:p w14:paraId="4BFB0DFD" w14:textId="77777777" w:rsidR="0041467E" w:rsidRPr="004E6807" w:rsidRDefault="0041467E" w:rsidP="0041467E">
            <w:pPr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  <w:lang w:val="es-ES"/>
              </w:rPr>
            </w:pPr>
          </w:p>
          <w:p w14:paraId="79548CEE" w14:textId="77777777" w:rsidR="0041467E" w:rsidRPr="004E6807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i/>
                <w:sz w:val="20"/>
              </w:rPr>
              <w:t xml:space="preserve">El </w:t>
            </w:r>
            <w:r w:rsidRPr="004E6807">
              <w:rPr>
                <w:rFonts w:ascii="Century Gothic" w:hAnsi="Century Gothic"/>
                <w:i/>
                <w:color w:val="494949"/>
                <w:sz w:val="20"/>
              </w:rPr>
              <w:t>equipo</w:t>
            </w:r>
            <w:r w:rsidRPr="004E6807">
              <w:rPr>
                <w:rFonts w:ascii="Century Gothic" w:hAnsi="Century Gothic"/>
                <w:i/>
                <w:sz w:val="20"/>
              </w:rPr>
              <w:t xml:space="preserve"> </w:t>
            </w:r>
            <w:r w:rsidRPr="004E6807">
              <w:rPr>
                <w:rFonts w:ascii="Century Gothic" w:hAnsi="Century Gothic"/>
                <w:i/>
                <w:color w:val="25BECE"/>
                <w:sz w:val="20"/>
              </w:rPr>
              <w:t>EMEA</w:t>
            </w:r>
            <w:r w:rsidRPr="004E6807">
              <w:rPr>
                <w:rFonts w:ascii="Century Gothic" w:hAnsi="Century Gothic"/>
                <w:i/>
                <w:color w:val="494949"/>
                <w:sz w:val="20"/>
              </w:rPr>
              <w:t xml:space="preserve"> de ACAMS</w:t>
            </w:r>
          </w:p>
          <w:p w14:paraId="3BAF877D" w14:textId="77777777" w:rsidR="0041467E" w:rsidRPr="004E6807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  <w:lang w:val="es-ES"/>
              </w:rPr>
            </w:pPr>
          </w:p>
          <w:p w14:paraId="062E7B2C" w14:textId="12B3E084" w:rsidR="0041467E" w:rsidRPr="004E6807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i/>
                <w:color w:val="494949"/>
                <w:sz w:val="20"/>
              </w:rPr>
              <w:t xml:space="preserve">Tenga en cuenta que </w:t>
            </w:r>
            <w:del w:id="32" w:author="Juan Ravelo" w:date="2023-01-18T10:55:00Z">
              <w:r w:rsidRPr="004E6807" w:rsidDel="00D21E5F">
                <w:rPr>
                  <w:rFonts w:ascii="Century Gothic" w:hAnsi="Century Gothic"/>
                  <w:i/>
                  <w:color w:val="494949"/>
                  <w:sz w:val="20"/>
                </w:rPr>
                <w:delText xml:space="preserve">el </w:delText>
              </w:r>
            </w:del>
            <w:ins w:id="33" w:author="Juan Ravelo" w:date="2023-01-18T10:55:00Z">
              <w:r w:rsidR="00D21E5F">
                <w:rPr>
                  <w:rFonts w:ascii="Century Gothic" w:hAnsi="Century Gothic"/>
                  <w:i/>
                  <w:color w:val="494949"/>
                  <w:sz w:val="20"/>
                </w:rPr>
                <w:t>los</w:t>
              </w:r>
              <w:r w:rsidR="00D21E5F" w:rsidRPr="004E6807">
                <w:rPr>
                  <w:rFonts w:ascii="Century Gothic" w:hAnsi="Century Gothic"/>
                  <w:i/>
                  <w:color w:val="494949"/>
                  <w:sz w:val="20"/>
                </w:rPr>
                <w:t xml:space="preserve"> </w:t>
              </w:r>
            </w:ins>
            <w:r w:rsidRPr="004E6807">
              <w:rPr>
                <w:rFonts w:ascii="Century Gothic" w:hAnsi="Century Gothic"/>
                <w:i/>
                <w:color w:val="494949"/>
                <w:sz w:val="20"/>
              </w:rPr>
              <w:t>precio</w:t>
            </w:r>
            <w:ins w:id="34" w:author="Juan Ravelo" w:date="2023-01-18T10:55:00Z">
              <w:r w:rsidR="00D21E5F">
                <w:rPr>
                  <w:rFonts w:ascii="Century Gothic" w:hAnsi="Century Gothic"/>
                  <w:i/>
                  <w:color w:val="494949"/>
                  <w:sz w:val="20"/>
                </w:rPr>
                <w:t>s</w:t>
              </w:r>
            </w:ins>
            <w:r w:rsidRPr="004E6807">
              <w:rPr>
                <w:rFonts w:ascii="Century Gothic" w:hAnsi="Century Gothic"/>
                <w:i/>
                <w:color w:val="494949"/>
                <w:sz w:val="20"/>
              </w:rPr>
              <w:t xml:space="preserve"> de todas las membresías está</w:t>
            </w:r>
            <w:ins w:id="35" w:author="Juan Ravelo" w:date="2023-01-18T10:55:00Z">
              <w:r w:rsidR="00D21E5F">
                <w:rPr>
                  <w:rFonts w:ascii="Century Gothic" w:hAnsi="Century Gothic"/>
                  <w:i/>
                  <w:color w:val="494949"/>
                  <w:sz w:val="20"/>
                </w:rPr>
                <w:t>n</w:t>
              </w:r>
            </w:ins>
            <w:r w:rsidRPr="004E6807">
              <w:rPr>
                <w:rFonts w:ascii="Century Gothic" w:hAnsi="Century Gothic"/>
                <w:i/>
                <w:color w:val="494949"/>
                <w:sz w:val="20"/>
              </w:rPr>
              <w:t xml:space="preserve"> sujeto</w:t>
            </w:r>
            <w:ins w:id="36" w:author="Juan Ravelo" w:date="2023-01-18T10:55:00Z">
              <w:r w:rsidR="00D21E5F">
                <w:rPr>
                  <w:rFonts w:ascii="Century Gothic" w:hAnsi="Century Gothic"/>
                  <w:i/>
                  <w:color w:val="494949"/>
                  <w:sz w:val="20"/>
                </w:rPr>
                <w:t>s</w:t>
              </w:r>
            </w:ins>
            <w:r w:rsidRPr="004E6807">
              <w:rPr>
                <w:rFonts w:ascii="Century Gothic" w:hAnsi="Century Gothic"/>
                <w:i/>
                <w:color w:val="494949"/>
                <w:sz w:val="20"/>
              </w:rPr>
              <w:t xml:space="preserve"> a impuestos locales. El nuevo precio de la membresía anual entrará en vigencia el 1 de marzo de 2023 a las 00:01 EST de EE. UU.</w:t>
            </w:r>
          </w:p>
        </w:tc>
      </w:tr>
    </w:tbl>
    <w:p w14:paraId="1B13BA5C" w14:textId="77777777" w:rsidR="00D028A6" w:rsidRPr="004E6807" w:rsidRDefault="00D028A6">
      <w:pPr>
        <w:rPr>
          <w:rFonts w:ascii="Century Gothic" w:eastAsia="Helvetica Neue" w:hAnsi="Century Gothic" w:cstheme="minorHAnsi"/>
          <w:bCs/>
          <w:color w:val="494949"/>
          <w:sz w:val="20"/>
          <w:szCs w:val="20"/>
          <w:lang w:val="es-ES"/>
        </w:rPr>
      </w:pPr>
    </w:p>
    <w:p w14:paraId="7BD455E9" w14:textId="77777777" w:rsidR="00D028A6" w:rsidRPr="004E6807" w:rsidRDefault="00D028A6">
      <w:pPr>
        <w:rPr>
          <w:rFonts w:ascii="Century Gothic" w:eastAsia="Helvetica Neue" w:hAnsi="Century Gothic" w:cstheme="minorHAnsi"/>
          <w:bCs/>
          <w:color w:val="494949"/>
          <w:sz w:val="20"/>
          <w:szCs w:val="20"/>
        </w:rPr>
      </w:pPr>
      <w:r w:rsidRPr="004E6807">
        <w:br w:type="page"/>
      </w:r>
    </w:p>
    <w:p w14:paraId="1BF0D597" w14:textId="5B29CF1B" w:rsidR="00D028A6" w:rsidRPr="004E6807" w:rsidRDefault="00D028A6" w:rsidP="00D028A6">
      <w:pPr>
        <w:rPr>
          <w:rFonts w:ascii="Century Gothic" w:eastAsia="Helvetica Neue" w:hAnsi="Century Gothic" w:cstheme="minorHAnsi"/>
          <w:bCs/>
          <w:color w:val="494949"/>
          <w:sz w:val="20"/>
          <w:szCs w:val="20"/>
        </w:rPr>
      </w:pPr>
      <w:r w:rsidRPr="004E6807">
        <w:rPr>
          <w:rFonts w:ascii="Century Gothic" w:hAnsi="Century Gothic"/>
          <w:b/>
          <w:color w:val="494949"/>
          <w:sz w:val="20"/>
          <w:lang w:val="en-GB"/>
        </w:rPr>
        <w:lastRenderedPageBreak/>
        <w:t>Email 3: General Message | Public Sector</w:t>
      </w:r>
    </w:p>
    <w:p w14:paraId="013EC4C5" w14:textId="77777777" w:rsidR="00D028A6" w:rsidRPr="004E6807" w:rsidRDefault="00D028A6" w:rsidP="00D028A6">
      <w:pPr>
        <w:rPr>
          <w:rFonts w:ascii="Century Gothic" w:eastAsia="Helvetica Neue" w:hAnsi="Century Gothic" w:cstheme="minorHAnsi"/>
          <w:bCs/>
          <w:color w:val="494949"/>
          <w:sz w:val="20"/>
          <w:szCs w:val="20"/>
          <w:lang w:val="en-GB"/>
        </w:rPr>
      </w:pPr>
    </w:p>
    <w:tbl>
      <w:tblPr>
        <w:tblW w:w="467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6631"/>
        <w:gridCol w:w="6631"/>
      </w:tblGrid>
      <w:tr w:rsidR="00557E2A" w:rsidRPr="004E6807" w14:paraId="10B960D9" w14:textId="77777777" w:rsidTr="0041467E">
        <w:trPr>
          <w:trHeight w:val="20"/>
        </w:trPr>
        <w:tc>
          <w:tcPr>
            <w:tcW w:w="1131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  <w:hideMark/>
          </w:tcPr>
          <w:p w14:paraId="600F74E8" w14:textId="77777777" w:rsidR="00557E2A" w:rsidRPr="004E6807" w:rsidRDefault="00557E2A" w:rsidP="001D037F">
            <w:pPr>
              <w:contextualSpacing/>
              <w:rPr>
                <w:rFonts w:ascii="Century Gothic" w:hAnsi="Century Gothic" w:cstheme="minorHAnsi"/>
                <w:b/>
                <w:bCs/>
                <w:color w:val="F0F4F7"/>
                <w:sz w:val="20"/>
                <w:szCs w:val="20"/>
                <w:lang w:val="en-GB"/>
              </w:rPr>
            </w:pP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2368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  <w:hideMark/>
          </w:tcPr>
          <w:p w14:paraId="7288C37E" w14:textId="77777777" w:rsidR="00557E2A" w:rsidRPr="004E6807" w:rsidRDefault="00557E2A" w:rsidP="001D037F">
            <w:pPr>
              <w:contextualSpacing/>
              <w:rPr>
                <w:rFonts w:ascii="Century Gothic" w:hAnsi="Century Gothic" w:cstheme="minorHAnsi"/>
                <w:b/>
                <w:bCs/>
                <w:color w:val="F0F4F7"/>
                <w:sz w:val="20"/>
                <w:szCs w:val="20"/>
              </w:rPr>
            </w:pPr>
            <w:r w:rsidRPr="004E6807">
              <w:rPr>
                <w:rFonts w:ascii="Century Gothic" w:hAnsi="Century Gothic"/>
                <w:b/>
                <w:color w:val="F0F4F7"/>
                <w:sz w:val="20"/>
                <w:lang w:val="en-GB"/>
              </w:rPr>
              <w:t>English Copy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2368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  <w:hideMark/>
          </w:tcPr>
          <w:p w14:paraId="03C0A653" w14:textId="77777777" w:rsidR="00557E2A" w:rsidRPr="004E6807" w:rsidRDefault="00557E2A" w:rsidP="001D037F">
            <w:pPr>
              <w:contextualSpacing/>
              <w:rPr>
                <w:rFonts w:ascii="Century Gothic" w:hAnsi="Century Gothic" w:cstheme="minorHAnsi"/>
                <w:b/>
                <w:bCs/>
                <w:color w:val="F0F4F7"/>
                <w:sz w:val="20"/>
                <w:szCs w:val="20"/>
              </w:rPr>
            </w:pPr>
            <w:r w:rsidRPr="004E6807">
              <w:rPr>
                <w:rFonts w:ascii="Century Gothic" w:hAnsi="Century Gothic"/>
                <w:b/>
                <w:color w:val="F0F4F7"/>
                <w:sz w:val="20"/>
                <w:lang w:val="en-GB"/>
              </w:rPr>
              <w:t>Translated Copy</w:t>
            </w:r>
          </w:p>
        </w:tc>
      </w:tr>
      <w:tr w:rsidR="0041467E" w:rsidRPr="0085599B" w14:paraId="4B6FD803" w14:textId="77777777" w:rsidTr="0041467E">
        <w:trPr>
          <w:trHeight w:val="20"/>
        </w:trPr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32C51C21" w14:textId="77777777" w:rsidR="0041467E" w:rsidRPr="004E6807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From: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5B7F0E53" w14:textId="77777777" w:rsidR="0041467E" w:rsidRPr="004E6807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 xml:space="preserve">ACAMS </w:t>
            </w:r>
            <w:r w:rsidRPr="004E6807">
              <w:rPr>
                <w:rFonts w:ascii="Century Gothic" w:hAnsi="Century Gothic"/>
                <w:color w:val="25BECE"/>
                <w:sz w:val="20"/>
                <w:lang w:val="en-GB"/>
              </w:rPr>
              <w:t xml:space="preserve">EMEA </w:t>
            </w: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[</w:t>
            </w:r>
            <w:r w:rsidRPr="004E6807">
              <w:rPr>
                <w:rFonts w:ascii="Century Gothic" w:hAnsi="Century Gothic"/>
                <w:color w:val="25BECE"/>
                <w:sz w:val="20"/>
                <w:lang w:val="en-GB"/>
              </w:rPr>
              <w:t>emea</w:t>
            </w: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@contact.acams.org]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3455677C" w14:textId="70B57111" w:rsidR="0041467E" w:rsidRPr="004E6807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US"/>
              </w:rPr>
              <w:t xml:space="preserve">ACAMS </w:t>
            </w:r>
            <w:r w:rsidRPr="004E6807">
              <w:rPr>
                <w:rFonts w:ascii="Century Gothic" w:hAnsi="Century Gothic"/>
                <w:color w:val="25BECE"/>
                <w:sz w:val="20"/>
                <w:lang w:val="en-US"/>
              </w:rPr>
              <w:t xml:space="preserve">EMEA </w:t>
            </w:r>
            <w:r w:rsidRPr="004E6807">
              <w:rPr>
                <w:rFonts w:ascii="Century Gothic" w:hAnsi="Century Gothic"/>
                <w:color w:val="494949"/>
                <w:sz w:val="20"/>
                <w:lang w:val="en-US"/>
              </w:rPr>
              <w:t>[</w:t>
            </w:r>
            <w:r w:rsidRPr="004E6807">
              <w:rPr>
                <w:rFonts w:ascii="Century Gothic" w:hAnsi="Century Gothic"/>
                <w:color w:val="25BECE"/>
                <w:sz w:val="20"/>
                <w:lang w:val="en-US"/>
              </w:rPr>
              <w:t>emea</w:t>
            </w:r>
            <w:r w:rsidRPr="004E6807">
              <w:rPr>
                <w:rFonts w:ascii="Century Gothic" w:hAnsi="Century Gothic"/>
                <w:color w:val="494949"/>
                <w:sz w:val="20"/>
                <w:lang w:val="en-US"/>
              </w:rPr>
              <w:t>@contact.acams.org]</w:t>
            </w:r>
          </w:p>
        </w:tc>
      </w:tr>
      <w:tr w:rsidR="0041467E" w:rsidRPr="0085599B" w14:paraId="0138D780" w14:textId="77777777" w:rsidTr="0041467E">
        <w:trPr>
          <w:trHeight w:val="20"/>
        </w:trPr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1CBECE5F" w14:textId="77777777" w:rsidR="0041467E" w:rsidRPr="004E6807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Reply to: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193AFFF8" w14:textId="77777777" w:rsidR="0041467E" w:rsidRPr="004E6807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 xml:space="preserve">ACAMS </w:t>
            </w:r>
            <w:r w:rsidRPr="004E6807">
              <w:rPr>
                <w:rFonts w:ascii="Century Gothic" w:hAnsi="Century Gothic"/>
                <w:color w:val="25BECE"/>
                <w:sz w:val="20"/>
                <w:lang w:val="en-GB"/>
              </w:rPr>
              <w:t xml:space="preserve">EMEA </w:t>
            </w: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[</w:t>
            </w:r>
            <w:r w:rsidRPr="004E6807">
              <w:rPr>
                <w:rFonts w:ascii="Century Gothic" w:hAnsi="Century Gothic"/>
                <w:color w:val="25BECE"/>
                <w:sz w:val="20"/>
                <w:lang w:val="en-GB"/>
              </w:rPr>
              <w:t>emea</w:t>
            </w: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@acams.org]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077A7DCD" w14:textId="7BBF9807" w:rsidR="0041467E" w:rsidRPr="004E6807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US"/>
              </w:rPr>
              <w:t xml:space="preserve">ACAMS </w:t>
            </w:r>
            <w:r w:rsidRPr="004E6807">
              <w:rPr>
                <w:rFonts w:ascii="Century Gothic" w:hAnsi="Century Gothic"/>
                <w:color w:val="25BECE"/>
                <w:sz w:val="20"/>
                <w:lang w:val="en-US"/>
              </w:rPr>
              <w:t xml:space="preserve">EMEA </w:t>
            </w:r>
            <w:r w:rsidRPr="004E6807">
              <w:rPr>
                <w:rFonts w:ascii="Century Gothic" w:hAnsi="Century Gothic"/>
                <w:color w:val="494949"/>
                <w:sz w:val="20"/>
                <w:lang w:val="en-US"/>
              </w:rPr>
              <w:t>[</w:t>
            </w:r>
            <w:r w:rsidRPr="004E6807">
              <w:rPr>
                <w:rFonts w:ascii="Century Gothic" w:hAnsi="Century Gothic"/>
                <w:color w:val="25BECE"/>
                <w:sz w:val="20"/>
                <w:lang w:val="en-US"/>
              </w:rPr>
              <w:t>emea</w:t>
            </w:r>
            <w:r w:rsidRPr="004E6807">
              <w:rPr>
                <w:rFonts w:ascii="Century Gothic" w:hAnsi="Century Gothic"/>
                <w:color w:val="494949"/>
                <w:sz w:val="20"/>
                <w:lang w:val="en-US"/>
              </w:rPr>
              <w:t>@acams.org]</w:t>
            </w:r>
          </w:p>
        </w:tc>
      </w:tr>
      <w:tr w:rsidR="0041467E" w:rsidRPr="004E6807" w14:paraId="0DBC8DD8" w14:textId="77777777" w:rsidTr="0041467E">
        <w:trPr>
          <w:trHeight w:val="20"/>
        </w:trPr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7CAFFB8C" w14:textId="77777777" w:rsidR="0041467E" w:rsidRPr="004E6807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Subject: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1B12EEDB" w14:textId="3D471EEC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  <w:bdr w:val="none" w:sz="0" w:space="0" w:color="auto" w:frame="1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lang w:val="en-US"/>
              </w:rPr>
              <w:t>New membership prices start in March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40621496" w14:textId="00383251" w:rsidR="0041467E" w:rsidRPr="004E6807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t>Nuevos precios a partir de marzo</w:t>
            </w:r>
          </w:p>
        </w:tc>
      </w:tr>
      <w:tr w:rsidR="0041467E" w:rsidRPr="004E6807" w14:paraId="1BACD0CC" w14:textId="77777777" w:rsidTr="0041467E">
        <w:trPr>
          <w:trHeight w:val="20"/>
        </w:trPr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159A58A9" w14:textId="77777777" w:rsidR="0041467E" w:rsidRPr="004E6807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Preview: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2E31C0E0" w14:textId="38DC1611" w:rsidR="0041467E" w:rsidRPr="004E6807" w:rsidRDefault="0041467E" w:rsidP="0041467E">
            <w:pPr>
              <w:contextualSpacing/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lang w:val="en-US"/>
              </w:rPr>
              <w:t>Announcing changes to our membership pricing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45C1176F" w14:textId="06EF04F4" w:rsidR="0041467E" w:rsidRPr="004E6807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t>Anuncio sobre el cambio de precio de nuestras membresías</w:t>
            </w:r>
          </w:p>
        </w:tc>
      </w:tr>
      <w:tr w:rsidR="0041467E" w:rsidRPr="004E6807" w14:paraId="64E3BFF9" w14:textId="77777777" w:rsidTr="0041467E">
        <w:trPr>
          <w:trHeight w:val="20"/>
        </w:trPr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4FD2E2EC" w14:textId="77777777" w:rsidR="0041467E" w:rsidRPr="004E6807" w:rsidRDefault="0041467E" w:rsidP="0041467E">
            <w:pPr>
              <w:contextualSpacing/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Body: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1FED9E30" w14:textId="77777777" w:rsidR="0041467E" w:rsidRPr="004E6807" w:rsidRDefault="0041467E" w:rsidP="0041467E">
            <w:pPr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 xml:space="preserve">Dear </w:t>
            </w:r>
            <w:r w:rsidRPr="004E6807">
              <w:rPr>
                <w:rFonts w:ascii="Century Gothic" w:hAnsi="Century Gothic"/>
                <w:color w:val="494949"/>
                <w:sz w:val="20"/>
                <w:highlight w:val="yellow"/>
                <w:lang w:val="en-GB"/>
              </w:rPr>
              <w:t>[First Name]</w:t>
            </w: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,</w:t>
            </w:r>
          </w:p>
          <w:p w14:paraId="79DA5B9E" w14:textId="77777777" w:rsidR="0041467E" w:rsidRPr="004E6807" w:rsidRDefault="0041467E" w:rsidP="0041467E">
            <w:pPr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  <w:lang w:val="en-GB"/>
              </w:rPr>
            </w:pPr>
          </w:p>
          <w:p w14:paraId="09B6EAC9" w14:textId="77777777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  <w:bdr w:val="none" w:sz="0" w:space="0" w:color="auto" w:frame="1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lang w:val="en-US"/>
              </w:rPr>
              <w:t xml:space="preserve">As an anti-financial crime (AFC) professional, you know the importance of staying informed on emerging threats and regulatory trends – and the value that a global peer network and resources can bring. </w:t>
            </w:r>
          </w:p>
          <w:p w14:paraId="4959CCA1" w14:textId="77777777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  <w:bdr w:val="none" w:sz="0" w:space="0" w:color="auto" w:frame="1"/>
                <w:lang w:val="en-US"/>
              </w:rPr>
            </w:pPr>
          </w:p>
          <w:p w14:paraId="150C0B64" w14:textId="77777777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  <w:bdr w:val="none" w:sz="0" w:space="0" w:color="auto" w:frame="1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lang w:val="en-US"/>
              </w:rPr>
              <w:t xml:space="preserve">ACAMS is committed to supporting members like you to succeed in detecting and preventing financial crime, by providing: </w:t>
            </w:r>
          </w:p>
          <w:p w14:paraId="0A1DB913" w14:textId="77777777" w:rsidR="0041467E" w:rsidRPr="004E6807" w:rsidRDefault="0041467E" w:rsidP="0041467E">
            <w:pPr>
              <w:numPr>
                <w:ilvl w:val="0"/>
                <w:numId w:val="18"/>
              </w:numPr>
              <w:shd w:val="clear" w:color="auto" w:fill="FFFFFF"/>
              <w:spacing w:beforeAutospacing="1" w:afterAutospacing="1"/>
              <w:rPr>
                <w:rFonts w:ascii="Century Gothic" w:hAnsi="Century Gothic" w:cs="Segoe U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shd w:val="clear" w:color="auto" w:fill="FFFFFF"/>
                <w:lang w:val="en-US"/>
              </w:rPr>
              <w:t>Cutting-edge analysis on emerging threats</w:t>
            </w:r>
          </w:p>
          <w:p w14:paraId="3151B4CB" w14:textId="77777777" w:rsidR="0041467E" w:rsidRPr="004E6807" w:rsidRDefault="0041467E" w:rsidP="0041467E">
            <w:pPr>
              <w:numPr>
                <w:ilvl w:val="0"/>
                <w:numId w:val="18"/>
              </w:numPr>
              <w:shd w:val="clear" w:color="auto" w:fill="FFFFFF"/>
              <w:spacing w:beforeAutospacing="1" w:afterAutospacing="1"/>
              <w:rPr>
                <w:rFonts w:ascii="Century Gothic" w:hAnsi="Century Gothic" w:cs="Segoe U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lang w:val="en-US"/>
              </w:rPr>
              <w:t>Innovative training events and impactful AFC resources</w:t>
            </w:r>
          </w:p>
          <w:p w14:paraId="26918DA4" w14:textId="77777777" w:rsidR="0041467E" w:rsidRPr="004E6807" w:rsidRDefault="0041467E" w:rsidP="0041467E">
            <w:pPr>
              <w:numPr>
                <w:ilvl w:val="0"/>
                <w:numId w:val="18"/>
              </w:numPr>
              <w:shd w:val="clear" w:color="auto" w:fill="FFFFFF"/>
              <w:spacing w:beforeAutospacing="1" w:afterAutospacing="1"/>
              <w:rPr>
                <w:rFonts w:ascii="Century Gothic" w:hAnsi="Century Gothic" w:cs="Segoe U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lang w:val="en-US"/>
              </w:rPr>
              <w:t>Opportunities for partnership with your peers across the public and private sectors</w:t>
            </w:r>
          </w:p>
          <w:p w14:paraId="38F38167" w14:textId="77777777" w:rsidR="0041467E" w:rsidRPr="004E6807" w:rsidRDefault="0041467E" w:rsidP="0041467E">
            <w:pPr>
              <w:numPr>
                <w:ilvl w:val="0"/>
                <w:numId w:val="18"/>
              </w:numPr>
              <w:shd w:val="clear" w:color="auto" w:fill="FFFFFF"/>
              <w:spacing w:beforeAutospacing="1" w:afterAutospacing="1"/>
              <w:rPr>
                <w:rFonts w:ascii="Century Gothic" w:hAnsi="Century Gothic" w:cs="Segoe U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lang w:val="en-US"/>
              </w:rPr>
              <w:t xml:space="preserve">A member network of over 100,000 AFC professionals worldwide </w:t>
            </w:r>
          </w:p>
          <w:p w14:paraId="70B8286D" w14:textId="77777777" w:rsidR="0041467E" w:rsidRPr="00856158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  <w:bdr w:val="none" w:sz="0" w:space="0" w:color="auto" w:frame="1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lang w:val="en-US"/>
              </w:rPr>
              <w:t>To best serve our members throughout 2023 and beyond, we will be raising the price of our annual membership from March 1, 2023. </w:t>
            </w:r>
            <w:r w:rsidRPr="00856158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lang w:val="en-US"/>
              </w:rPr>
              <w:t>This price change – one of the few ACAMS has implemented since our launch in 2002 – means the cost of a one-year public sector membership will increase to US$225.</w:t>
            </w:r>
            <w:r w:rsidRPr="00856158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lang w:val="en-US"/>
              </w:rPr>
              <w:br/>
            </w:r>
          </w:p>
          <w:p w14:paraId="63F3DFE5" w14:textId="77777777" w:rsidR="0041467E" w:rsidRPr="00856158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  <w:lang w:val="en-US"/>
              </w:rPr>
            </w:pPr>
            <w:r w:rsidRPr="00856158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lang w:val="en-US"/>
              </w:rPr>
              <w:lastRenderedPageBreak/>
              <w:t>If you are due to renew your membership later this year, you can do so ahead of the March 1 deadline at our current pricing.</w:t>
            </w:r>
          </w:p>
          <w:p w14:paraId="1DE14F9A" w14:textId="77777777" w:rsidR="0041467E" w:rsidRPr="00856158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  <w:lang w:val="en-US"/>
              </w:rPr>
            </w:pPr>
            <w:r w:rsidRPr="00856158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lang w:val="en-US"/>
              </w:rPr>
              <w:t> </w:t>
            </w:r>
          </w:p>
          <w:p w14:paraId="67B780A3" w14:textId="5079D816" w:rsidR="0041467E" w:rsidRPr="00856158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  <w:lang w:val="en-US"/>
              </w:rPr>
            </w:pPr>
            <w:r w:rsidRPr="00856158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lang w:val="en-US"/>
              </w:rPr>
              <w:t xml:space="preserve">Please let us know if you have any questions about the price change; you can connect with your account manager or </w:t>
            </w:r>
            <w:r w:rsidR="00000000">
              <w:fldChar w:fldCharType="begin"/>
            </w:r>
            <w:r w:rsidR="00000000" w:rsidRPr="0085599B">
              <w:rPr>
                <w:lang w:val="en-US"/>
                <w:rPrChange w:id="37" w:author="Juan Ravelo" w:date="2023-01-18T10:43:00Z">
                  <w:rPr/>
                </w:rPrChange>
              </w:rPr>
              <w:instrText>HYPERLINK "https://www.acams.org/en/contact-us" \l "contact-us-inquiry-form-68a52fcb"</w:instrText>
            </w:r>
            <w:r w:rsidR="00000000">
              <w:fldChar w:fldCharType="separate"/>
            </w:r>
            <w:r w:rsidRPr="00856158">
              <w:rPr>
                <w:rStyle w:val="Hyperlink"/>
                <w:rFonts w:ascii="Century Gothic" w:hAnsi="Century Gothic"/>
                <w:color w:val="002368"/>
                <w:sz w:val="20"/>
                <w:bdr w:val="none" w:sz="0" w:space="0" w:color="auto" w:frame="1"/>
                <w:lang w:val="en-US"/>
              </w:rPr>
              <w:t>contact us</w:t>
            </w:r>
            <w:r w:rsidR="00000000">
              <w:rPr>
                <w:rStyle w:val="Hyperlink"/>
                <w:rFonts w:ascii="Century Gothic" w:hAnsi="Century Gothic"/>
                <w:color w:val="002368"/>
                <w:sz w:val="20"/>
                <w:bdr w:val="none" w:sz="0" w:space="0" w:color="auto" w:frame="1"/>
                <w:lang w:val="en-US"/>
              </w:rPr>
              <w:fldChar w:fldCharType="end"/>
            </w:r>
            <w:r w:rsidRPr="00856158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lang w:val="en-US"/>
              </w:rPr>
              <w:t xml:space="preserve"> if you need assistance with your membership renewal.</w:t>
            </w:r>
          </w:p>
          <w:p w14:paraId="05CEE82D" w14:textId="77777777" w:rsidR="0041467E" w:rsidRPr="00856158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  <w:lang w:val="en-US"/>
              </w:rPr>
            </w:pPr>
          </w:p>
          <w:p w14:paraId="48F9C7D7" w14:textId="060FAFC7" w:rsidR="0041467E" w:rsidRPr="00856158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  <w:lang w:val="en-US"/>
              </w:rPr>
            </w:pPr>
            <w:r w:rsidRPr="00856158">
              <w:rPr>
                <w:rFonts w:ascii="Century Gothic" w:hAnsi="Century Gothic"/>
                <w:color w:val="494949"/>
                <w:sz w:val="20"/>
                <w:lang w:val="en-US"/>
              </w:rPr>
              <w:t>Thank you,</w:t>
            </w:r>
          </w:p>
          <w:p w14:paraId="31745E4B" w14:textId="77777777" w:rsidR="0041467E" w:rsidRPr="004E6807" w:rsidRDefault="0041467E" w:rsidP="0041467E">
            <w:pPr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  <w:lang w:val="en-GB"/>
              </w:rPr>
            </w:pPr>
          </w:p>
          <w:p w14:paraId="74D1F78D" w14:textId="77777777" w:rsidR="0041467E" w:rsidRPr="00856158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i/>
                <w:color w:val="494949"/>
                <w:sz w:val="20"/>
                <w:lang w:val="en-GB"/>
              </w:rPr>
              <w:t xml:space="preserve">The ACAMS </w:t>
            </w:r>
            <w:r w:rsidRPr="004E6807">
              <w:rPr>
                <w:rFonts w:ascii="Century Gothic" w:hAnsi="Century Gothic"/>
                <w:i/>
                <w:color w:val="25BECE"/>
                <w:sz w:val="20"/>
                <w:lang w:val="en-GB"/>
              </w:rPr>
              <w:t>EMEA</w:t>
            </w:r>
            <w:r w:rsidRPr="004E6807">
              <w:rPr>
                <w:rFonts w:ascii="Century Gothic" w:hAnsi="Century Gothic"/>
                <w:i/>
                <w:color w:val="494949"/>
                <w:sz w:val="20"/>
                <w:lang w:val="en-GB"/>
              </w:rPr>
              <w:t xml:space="preserve"> Team</w:t>
            </w:r>
          </w:p>
          <w:p w14:paraId="3612DC93" w14:textId="77777777" w:rsidR="0041467E" w:rsidRPr="004E6807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  <w:lang w:val="en-GB"/>
              </w:rPr>
            </w:pPr>
          </w:p>
          <w:p w14:paraId="58523F42" w14:textId="0CA4D317" w:rsidR="0041467E" w:rsidRPr="00856158" w:rsidRDefault="0041467E" w:rsidP="0041467E">
            <w:pPr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  <w:lang w:val="en-US"/>
              </w:rPr>
            </w:pPr>
            <w:r w:rsidRPr="00856158">
              <w:rPr>
                <w:rFonts w:ascii="Century Gothic" w:hAnsi="Century Gothic"/>
                <w:i/>
                <w:color w:val="494949"/>
                <w:sz w:val="20"/>
                <w:lang w:val="en-US"/>
              </w:rPr>
              <w:t>Please note, all membership prices are subject to local taxes. The new annual membership price will come into effect at 12.01am US eastern time, on March 1, 2023.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1A9DA89C" w14:textId="77777777" w:rsidR="0041467E" w:rsidRPr="004E6807" w:rsidRDefault="0041467E" w:rsidP="0041467E">
            <w:pPr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</w:rPr>
              <w:lastRenderedPageBreak/>
              <w:t xml:space="preserve">Estimado/a </w:t>
            </w:r>
            <w:r w:rsidRPr="004E6807">
              <w:rPr>
                <w:rFonts w:ascii="Century Gothic" w:hAnsi="Century Gothic"/>
                <w:color w:val="494949"/>
                <w:sz w:val="20"/>
                <w:highlight w:val="yellow"/>
              </w:rPr>
              <w:t>[First Name]</w:t>
            </w:r>
            <w:r w:rsidRPr="004E6807">
              <w:rPr>
                <w:rFonts w:ascii="Century Gothic" w:hAnsi="Century Gothic"/>
                <w:color w:val="494949"/>
                <w:sz w:val="20"/>
              </w:rPr>
              <w:t>:</w:t>
            </w:r>
          </w:p>
          <w:p w14:paraId="2D5A31B8" w14:textId="77777777" w:rsidR="0041467E" w:rsidRPr="00856158" w:rsidRDefault="0041467E" w:rsidP="0041467E">
            <w:pPr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  <w:lang w:val="es-ES"/>
              </w:rPr>
            </w:pPr>
          </w:p>
          <w:p w14:paraId="78322E41" w14:textId="77777777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  <w:bdr w:val="none" w:sz="0" w:space="0" w:color="auto" w:frame="1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t xml:space="preserve">Como profesional de la lucha contra el delito financiero (ADF), conoce la importancia de estar informado sobre las nuevas amenazas y las tendencias normativas, y sobre el valor que puede aportar una red global de profesionales y recursos. </w:t>
            </w:r>
          </w:p>
          <w:p w14:paraId="382563F8" w14:textId="77777777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  <w:bdr w:val="none" w:sz="0" w:space="0" w:color="auto" w:frame="1"/>
              </w:rPr>
            </w:pPr>
          </w:p>
          <w:p w14:paraId="0D78F5FE" w14:textId="77777777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  <w:bdr w:val="none" w:sz="0" w:space="0" w:color="auto" w:frame="1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t xml:space="preserve">ACAMS está comprometida con el respaldo de miembros como usted para que puedan tener éxito en la detección y la prevención de los delitos financieros, proporcionándole para ello: </w:t>
            </w:r>
          </w:p>
          <w:p w14:paraId="7481BD07" w14:textId="2AE232EC" w:rsidR="0041467E" w:rsidRPr="004E6807" w:rsidRDefault="00D21E5F" w:rsidP="0041467E">
            <w:pPr>
              <w:numPr>
                <w:ilvl w:val="0"/>
                <w:numId w:val="18"/>
              </w:numPr>
              <w:shd w:val="clear" w:color="auto" w:fill="FFFFFF"/>
              <w:spacing w:beforeAutospacing="1" w:afterAutospacing="1"/>
              <w:rPr>
                <w:rFonts w:ascii="Century Gothic" w:hAnsi="Century Gothic" w:cs="Segoe UI"/>
                <w:color w:val="494949"/>
                <w:sz w:val="20"/>
                <w:szCs w:val="20"/>
              </w:rPr>
            </w:pPr>
            <w:ins w:id="38" w:author="Juan Ravelo" w:date="2023-01-18T10:57:00Z">
              <w:r>
                <w:rPr>
                  <w:rFonts w:ascii="Century Gothic" w:hAnsi="Century Gothic"/>
                  <w:color w:val="494949"/>
                  <w:sz w:val="20"/>
                  <w:bdr w:val="none" w:sz="0" w:space="0" w:color="auto" w:frame="1"/>
                  <w:shd w:val="clear" w:color="auto" w:fill="FFFFFF"/>
                </w:rPr>
                <w:t>A</w:t>
              </w:r>
            </w:ins>
            <w:del w:id="39" w:author="Juan Ravelo" w:date="2023-01-18T10:57:00Z">
              <w:r w:rsidR="0041467E" w:rsidRPr="004E6807" w:rsidDel="00D21E5F">
                <w:rPr>
                  <w:rFonts w:ascii="Century Gothic" w:hAnsi="Century Gothic"/>
                  <w:color w:val="494949"/>
                  <w:sz w:val="20"/>
                  <w:bdr w:val="none" w:sz="0" w:space="0" w:color="auto" w:frame="1"/>
                  <w:shd w:val="clear" w:color="auto" w:fill="FFFFFF"/>
                </w:rPr>
                <w:delText>a</w:delText>
              </w:r>
            </w:del>
            <w:r w:rsidR="0041467E"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shd w:val="clear" w:color="auto" w:fill="FFFFFF"/>
              </w:rPr>
              <w:t>nálisis de vanguardia sobre las amenazas que están apareciendo;</w:t>
            </w:r>
          </w:p>
          <w:p w14:paraId="303DB8BE" w14:textId="18AA3A69" w:rsidR="0041467E" w:rsidRPr="004E6807" w:rsidRDefault="00D21E5F" w:rsidP="0041467E">
            <w:pPr>
              <w:numPr>
                <w:ilvl w:val="0"/>
                <w:numId w:val="18"/>
              </w:numPr>
              <w:shd w:val="clear" w:color="auto" w:fill="FFFFFF"/>
              <w:spacing w:beforeAutospacing="1" w:afterAutospacing="1"/>
              <w:rPr>
                <w:rFonts w:ascii="Century Gothic" w:hAnsi="Century Gothic" w:cs="Segoe UI"/>
                <w:color w:val="494949"/>
                <w:sz w:val="20"/>
                <w:szCs w:val="20"/>
              </w:rPr>
            </w:pPr>
            <w:ins w:id="40" w:author="Juan Ravelo" w:date="2023-01-18T10:57:00Z">
              <w:r>
                <w:rPr>
                  <w:rFonts w:ascii="Century Gothic" w:hAnsi="Century Gothic"/>
                  <w:color w:val="494949"/>
                  <w:sz w:val="20"/>
                  <w:bdr w:val="none" w:sz="0" w:space="0" w:color="auto" w:frame="1"/>
                </w:rPr>
                <w:t>C</w:t>
              </w:r>
            </w:ins>
            <w:del w:id="41" w:author="Juan Ravelo" w:date="2023-01-18T10:57:00Z">
              <w:r w:rsidR="0041467E" w:rsidRPr="004E6807" w:rsidDel="00D21E5F">
                <w:rPr>
                  <w:rFonts w:ascii="Century Gothic" w:hAnsi="Century Gothic"/>
                  <w:color w:val="494949"/>
                  <w:sz w:val="20"/>
                  <w:bdr w:val="none" w:sz="0" w:space="0" w:color="auto" w:frame="1"/>
                </w:rPr>
                <w:delText>c</w:delText>
              </w:r>
            </w:del>
            <w:r w:rsidR="0041467E"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t>apacitaciones innovadoras y recursos útiles para ADF;</w:t>
            </w:r>
          </w:p>
          <w:p w14:paraId="4AE52CF6" w14:textId="0BA357A4" w:rsidR="0041467E" w:rsidRPr="004E6807" w:rsidRDefault="00D21E5F" w:rsidP="0041467E">
            <w:pPr>
              <w:numPr>
                <w:ilvl w:val="0"/>
                <w:numId w:val="18"/>
              </w:numPr>
              <w:shd w:val="clear" w:color="auto" w:fill="FFFFFF"/>
              <w:spacing w:beforeAutospacing="1" w:afterAutospacing="1"/>
              <w:rPr>
                <w:rFonts w:ascii="Century Gothic" w:hAnsi="Century Gothic" w:cs="Segoe UI"/>
                <w:color w:val="494949"/>
                <w:sz w:val="20"/>
                <w:szCs w:val="20"/>
              </w:rPr>
            </w:pPr>
            <w:ins w:id="42" w:author="Juan Ravelo" w:date="2023-01-18T10:57:00Z">
              <w:r>
                <w:rPr>
                  <w:rFonts w:ascii="Century Gothic" w:hAnsi="Century Gothic"/>
                  <w:color w:val="494949"/>
                  <w:sz w:val="20"/>
                  <w:bdr w:val="none" w:sz="0" w:space="0" w:color="auto" w:frame="1"/>
                </w:rPr>
                <w:t>O</w:t>
              </w:r>
            </w:ins>
            <w:del w:id="43" w:author="Juan Ravelo" w:date="2023-01-18T10:57:00Z">
              <w:r w:rsidR="0041467E" w:rsidRPr="004E6807" w:rsidDel="00D21E5F">
                <w:rPr>
                  <w:rFonts w:ascii="Century Gothic" w:hAnsi="Century Gothic"/>
                  <w:color w:val="494949"/>
                  <w:sz w:val="20"/>
                  <w:bdr w:val="none" w:sz="0" w:space="0" w:color="auto" w:frame="1"/>
                </w:rPr>
                <w:delText>o</w:delText>
              </w:r>
            </w:del>
            <w:r w:rsidR="0041467E"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t>portunidades para asociarse con otros profesionales del sector público y privado;</w:t>
            </w:r>
          </w:p>
          <w:p w14:paraId="54FAAE56" w14:textId="3A7647CD" w:rsidR="0041467E" w:rsidRPr="004E6807" w:rsidRDefault="00D21E5F" w:rsidP="0041467E">
            <w:pPr>
              <w:numPr>
                <w:ilvl w:val="0"/>
                <w:numId w:val="18"/>
              </w:numPr>
              <w:shd w:val="clear" w:color="auto" w:fill="FFFFFF"/>
              <w:spacing w:beforeAutospacing="1" w:afterAutospacing="1"/>
              <w:rPr>
                <w:rFonts w:ascii="Century Gothic" w:hAnsi="Century Gothic" w:cs="Segoe UI"/>
                <w:color w:val="494949"/>
                <w:sz w:val="20"/>
                <w:szCs w:val="20"/>
              </w:rPr>
            </w:pPr>
            <w:ins w:id="44" w:author="Juan Ravelo" w:date="2023-01-18T10:57:00Z">
              <w:r>
                <w:rPr>
                  <w:rFonts w:ascii="Century Gothic" w:hAnsi="Century Gothic"/>
                  <w:color w:val="494949"/>
                  <w:sz w:val="20"/>
                  <w:bdr w:val="none" w:sz="0" w:space="0" w:color="auto" w:frame="1"/>
                </w:rPr>
                <w:t>U</w:t>
              </w:r>
            </w:ins>
            <w:del w:id="45" w:author="Juan Ravelo" w:date="2023-01-18T10:57:00Z">
              <w:r w:rsidR="0041467E" w:rsidRPr="004E6807" w:rsidDel="00D21E5F">
                <w:rPr>
                  <w:rFonts w:ascii="Century Gothic" w:hAnsi="Century Gothic"/>
                  <w:color w:val="494949"/>
                  <w:sz w:val="20"/>
                  <w:bdr w:val="none" w:sz="0" w:space="0" w:color="auto" w:frame="1"/>
                </w:rPr>
                <w:delText>u</w:delText>
              </w:r>
            </w:del>
            <w:r w:rsidR="0041467E"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t>na red de más de 100</w:t>
            </w:r>
            <w:ins w:id="46" w:author="Juan Ravelo" w:date="2023-01-18T10:59:00Z">
              <w:r w:rsidR="00D853C4">
                <w:rPr>
                  <w:rFonts w:ascii="Century Gothic" w:hAnsi="Century Gothic"/>
                  <w:color w:val="494949"/>
                  <w:sz w:val="20"/>
                  <w:bdr w:val="none" w:sz="0" w:space="0" w:color="auto" w:frame="1"/>
                </w:rPr>
                <w:t>.</w:t>
              </w:r>
            </w:ins>
            <w:del w:id="47" w:author="Juan Ravelo" w:date="2023-01-18T10:59:00Z">
              <w:r w:rsidR="0041467E" w:rsidRPr="004E6807" w:rsidDel="00D853C4">
                <w:rPr>
                  <w:rFonts w:ascii="Century Gothic" w:hAnsi="Century Gothic"/>
                  <w:color w:val="494949"/>
                  <w:sz w:val="20"/>
                  <w:bdr w:val="none" w:sz="0" w:space="0" w:color="auto" w:frame="1"/>
                </w:rPr>
                <w:delText xml:space="preserve"> </w:delText>
              </w:r>
            </w:del>
            <w:r w:rsidR="0041467E"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t xml:space="preserve">000 profesionales de ADF en todo el mundo. </w:t>
            </w:r>
          </w:p>
          <w:p w14:paraId="2FFEF255" w14:textId="77777777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  <w:bdr w:val="none" w:sz="0" w:space="0" w:color="auto" w:frame="1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t xml:space="preserve">Para brindar un mejor servicio a nuestros miembros en 2023 y a futuro, aumentaremos el precio de nuestra membresía anual a partir del 1 de marzo de 2023. El cambio de precio, uno de los pocos llevados a cabo por ACAMS desde nuestros comienzos en </w:t>
            </w: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lastRenderedPageBreak/>
              <w:t>2002, implica que la membresía anual aumentará a USD 225 para el sector público.</w:t>
            </w: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br/>
            </w:r>
          </w:p>
          <w:p w14:paraId="62A37F98" w14:textId="77777777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t>Si tiene que renovar su membresía este año, pero más adelante, puede hacerlo antes del 1 de marzo con el precio vigente.</w:t>
            </w:r>
          </w:p>
          <w:p w14:paraId="3562C675" w14:textId="77777777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t> </w:t>
            </w:r>
          </w:p>
          <w:p w14:paraId="296440FC" w14:textId="79594084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t xml:space="preserve">Comuníquese con nosotros </w:t>
            </w:r>
            <w:del w:id="48" w:author="Juan Ravelo" w:date="2023-01-18T10:57:00Z">
              <w:r w:rsidRPr="004E6807" w:rsidDel="00D21E5F">
                <w:rPr>
                  <w:rFonts w:ascii="Century Gothic" w:hAnsi="Century Gothic"/>
                  <w:color w:val="494949"/>
                  <w:sz w:val="20"/>
                  <w:bdr w:val="none" w:sz="0" w:space="0" w:color="auto" w:frame="1"/>
                </w:rPr>
                <w:delText xml:space="preserve">por </w:delText>
              </w:r>
            </w:del>
            <w:ins w:id="49" w:author="Juan Ravelo" w:date="2023-01-18T10:57:00Z">
              <w:r w:rsidR="00D21E5F">
                <w:rPr>
                  <w:rFonts w:ascii="Century Gothic" w:hAnsi="Century Gothic"/>
                  <w:color w:val="494949"/>
                  <w:sz w:val="20"/>
                  <w:bdr w:val="none" w:sz="0" w:space="0" w:color="auto" w:frame="1"/>
                </w:rPr>
                <w:t>si tiene alguna pregunta</w:t>
              </w:r>
            </w:ins>
            <w:del w:id="50" w:author="Juan Ravelo" w:date="2023-01-18T10:57:00Z">
              <w:r w:rsidRPr="004E6807" w:rsidDel="00D21E5F">
                <w:rPr>
                  <w:rFonts w:ascii="Century Gothic" w:hAnsi="Century Gothic"/>
                  <w:color w:val="494949"/>
                  <w:sz w:val="20"/>
                  <w:bdr w:val="none" w:sz="0" w:space="0" w:color="auto" w:frame="1"/>
                </w:rPr>
                <w:delText>cualquier duda</w:delText>
              </w:r>
            </w:del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t xml:space="preserve"> sobre el cambio del precio; si necesita ayuda para renovar su membresía, comuníquese con su gerente de cuenta o </w:t>
            </w:r>
            <w:hyperlink r:id="rId10" w:anchor="contact-us-inquiry-form-68a52fcb" w:history="1">
              <w:r w:rsidRPr="004E6807">
                <w:rPr>
                  <w:rStyle w:val="Hyperlink"/>
                  <w:rFonts w:ascii="Century Gothic" w:hAnsi="Century Gothic"/>
                  <w:color w:val="002368"/>
                  <w:sz w:val="20"/>
                  <w:bdr w:val="none" w:sz="0" w:space="0" w:color="auto" w:frame="1"/>
                </w:rPr>
                <w:t>póngase en contacto con nosotros</w:t>
              </w:r>
            </w:hyperlink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t>.</w:t>
            </w:r>
          </w:p>
          <w:p w14:paraId="061DCC28" w14:textId="77777777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</w:rPr>
            </w:pPr>
          </w:p>
          <w:p w14:paraId="402DCE62" w14:textId="77777777" w:rsidR="0041467E" w:rsidRPr="004E6807" w:rsidRDefault="0041467E" w:rsidP="0041467E">
            <w:pPr>
              <w:shd w:val="clear" w:color="auto" w:fill="FFFFFF"/>
              <w:spacing w:line="324" w:lineRule="atLeast"/>
              <w:rPr>
                <w:rFonts w:ascii="Century Gothic" w:hAnsi="Century Gothic" w:cs="Segoe U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</w:rPr>
              <w:t>Gracias,</w:t>
            </w:r>
          </w:p>
          <w:p w14:paraId="385353C1" w14:textId="77777777" w:rsidR="0041467E" w:rsidRPr="00856158" w:rsidRDefault="0041467E" w:rsidP="0041467E">
            <w:pPr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  <w:lang w:val="es-ES"/>
              </w:rPr>
            </w:pPr>
          </w:p>
          <w:p w14:paraId="6FC0D7E5" w14:textId="77777777" w:rsidR="0041467E" w:rsidRPr="004E6807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i/>
                <w:sz w:val="20"/>
              </w:rPr>
              <w:t xml:space="preserve">El </w:t>
            </w:r>
            <w:r w:rsidRPr="004E6807">
              <w:rPr>
                <w:rFonts w:ascii="Century Gothic" w:hAnsi="Century Gothic"/>
                <w:i/>
                <w:color w:val="494949"/>
                <w:sz w:val="20"/>
              </w:rPr>
              <w:t>equipo</w:t>
            </w:r>
            <w:r w:rsidRPr="004E6807">
              <w:rPr>
                <w:rFonts w:ascii="Century Gothic" w:hAnsi="Century Gothic"/>
                <w:i/>
                <w:sz w:val="20"/>
              </w:rPr>
              <w:t xml:space="preserve"> </w:t>
            </w:r>
            <w:r w:rsidRPr="004E6807">
              <w:rPr>
                <w:rFonts w:ascii="Century Gothic" w:hAnsi="Century Gothic"/>
                <w:i/>
                <w:color w:val="25BECE"/>
                <w:sz w:val="20"/>
              </w:rPr>
              <w:t>EMEA</w:t>
            </w:r>
            <w:r w:rsidRPr="004E6807">
              <w:rPr>
                <w:rFonts w:ascii="Century Gothic" w:hAnsi="Century Gothic"/>
                <w:i/>
                <w:color w:val="494949"/>
                <w:sz w:val="20"/>
              </w:rPr>
              <w:t xml:space="preserve"> de ACAMS</w:t>
            </w:r>
          </w:p>
          <w:p w14:paraId="542762A7" w14:textId="77777777" w:rsidR="0041467E" w:rsidRPr="00856158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  <w:lang w:val="es-ES"/>
              </w:rPr>
            </w:pPr>
          </w:p>
          <w:p w14:paraId="6651A2E9" w14:textId="60238463" w:rsidR="0041467E" w:rsidRPr="004E6807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i/>
                <w:color w:val="494949"/>
                <w:sz w:val="20"/>
              </w:rPr>
              <w:t xml:space="preserve">Tenga en cuenta que </w:t>
            </w:r>
            <w:del w:id="51" w:author="Juan Ravelo" w:date="2023-01-18T10:57:00Z">
              <w:r w:rsidRPr="004E6807" w:rsidDel="00D21E5F">
                <w:rPr>
                  <w:rFonts w:ascii="Century Gothic" w:hAnsi="Century Gothic"/>
                  <w:i/>
                  <w:color w:val="494949"/>
                  <w:sz w:val="20"/>
                </w:rPr>
                <w:delText xml:space="preserve">el </w:delText>
              </w:r>
            </w:del>
            <w:ins w:id="52" w:author="Juan Ravelo" w:date="2023-01-18T10:57:00Z">
              <w:r w:rsidR="00D21E5F">
                <w:rPr>
                  <w:rFonts w:ascii="Century Gothic" w:hAnsi="Century Gothic"/>
                  <w:i/>
                  <w:color w:val="494949"/>
                  <w:sz w:val="20"/>
                </w:rPr>
                <w:t>los</w:t>
              </w:r>
              <w:r w:rsidR="00D21E5F" w:rsidRPr="004E6807">
                <w:rPr>
                  <w:rFonts w:ascii="Century Gothic" w:hAnsi="Century Gothic"/>
                  <w:i/>
                  <w:color w:val="494949"/>
                  <w:sz w:val="20"/>
                </w:rPr>
                <w:t xml:space="preserve"> </w:t>
              </w:r>
            </w:ins>
            <w:r w:rsidRPr="004E6807">
              <w:rPr>
                <w:rFonts w:ascii="Century Gothic" w:hAnsi="Century Gothic"/>
                <w:i/>
                <w:color w:val="494949"/>
                <w:sz w:val="20"/>
              </w:rPr>
              <w:t>precio</w:t>
            </w:r>
            <w:ins w:id="53" w:author="Juan Ravelo" w:date="2023-01-18T10:57:00Z">
              <w:r w:rsidR="00D21E5F">
                <w:rPr>
                  <w:rFonts w:ascii="Century Gothic" w:hAnsi="Century Gothic"/>
                  <w:i/>
                  <w:color w:val="494949"/>
                  <w:sz w:val="20"/>
                </w:rPr>
                <w:t>s</w:t>
              </w:r>
            </w:ins>
            <w:r w:rsidRPr="004E6807">
              <w:rPr>
                <w:rFonts w:ascii="Century Gothic" w:hAnsi="Century Gothic"/>
                <w:i/>
                <w:color w:val="494949"/>
                <w:sz w:val="20"/>
              </w:rPr>
              <w:t xml:space="preserve"> de todas las membresías está</w:t>
            </w:r>
            <w:ins w:id="54" w:author="Juan Ravelo" w:date="2023-01-18T10:57:00Z">
              <w:r w:rsidR="00D21E5F">
                <w:rPr>
                  <w:rFonts w:ascii="Century Gothic" w:hAnsi="Century Gothic"/>
                  <w:i/>
                  <w:color w:val="494949"/>
                  <w:sz w:val="20"/>
                </w:rPr>
                <w:t>n</w:t>
              </w:r>
            </w:ins>
            <w:r w:rsidRPr="004E6807">
              <w:rPr>
                <w:rFonts w:ascii="Century Gothic" w:hAnsi="Century Gothic"/>
                <w:i/>
                <w:color w:val="494949"/>
                <w:sz w:val="20"/>
              </w:rPr>
              <w:t xml:space="preserve"> sujeto</w:t>
            </w:r>
            <w:ins w:id="55" w:author="Juan Ravelo" w:date="2023-01-18T10:57:00Z">
              <w:r w:rsidR="00D21E5F">
                <w:rPr>
                  <w:rFonts w:ascii="Century Gothic" w:hAnsi="Century Gothic"/>
                  <w:i/>
                  <w:color w:val="494949"/>
                  <w:sz w:val="20"/>
                </w:rPr>
                <w:t>s</w:t>
              </w:r>
            </w:ins>
            <w:r w:rsidRPr="004E6807">
              <w:rPr>
                <w:rFonts w:ascii="Century Gothic" w:hAnsi="Century Gothic"/>
                <w:i/>
                <w:color w:val="494949"/>
                <w:sz w:val="20"/>
              </w:rPr>
              <w:t xml:space="preserve"> a impuestos locales. El nuevo precio de la membresía anual entrará en vigencia el 1 de marzo de 2023 a las 00:01 EST de EE. UU.</w:t>
            </w:r>
          </w:p>
        </w:tc>
      </w:tr>
    </w:tbl>
    <w:p w14:paraId="129B62A9" w14:textId="5EE1144A" w:rsidR="00D028A6" w:rsidRPr="004E6807" w:rsidRDefault="00D028A6">
      <w:pPr>
        <w:rPr>
          <w:rFonts w:ascii="Century Gothic" w:eastAsia="Helvetica Neue" w:hAnsi="Century Gothic" w:cstheme="minorHAnsi"/>
          <w:bCs/>
          <w:color w:val="494949"/>
          <w:sz w:val="20"/>
          <w:szCs w:val="20"/>
        </w:rPr>
      </w:pPr>
      <w:r w:rsidRPr="004E6807">
        <w:lastRenderedPageBreak/>
        <w:br w:type="page"/>
      </w:r>
    </w:p>
    <w:p w14:paraId="2F81399F" w14:textId="311520E3" w:rsidR="009308F7" w:rsidRPr="004E6807" w:rsidRDefault="007541F4" w:rsidP="009308F7">
      <w:pPr>
        <w:rPr>
          <w:rFonts w:ascii="Century Gothic" w:eastAsia="Helvetica Neue" w:hAnsi="Century Gothic" w:cstheme="minorHAnsi"/>
          <w:bCs/>
          <w:color w:val="494949"/>
          <w:sz w:val="20"/>
          <w:szCs w:val="20"/>
        </w:rPr>
      </w:pPr>
      <w:r w:rsidRPr="004E6807">
        <w:rPr>
          <w:rFonts w:ascii="Century Gothic" w:hAnsi="Century Gothic"/>
          <w:b/>
          <w:color w:val="494949"/>
          <w:sz w:val="20"/>
          <w:lang w:val="en-GB"/>
        </w:rPr>
        <w:lastRenderedPageBreak/>
        <w:t>Email 4: Reminder Message | Private Sector</w:t>
      </w:r>
    </w:p>
    <w:p w14:paraId="58CB8723" w14:textId="77777777" w:rsidR="007541F4" w:rsidRPr="004E6807" w:rsidRDefault="007541F4" w:rsidP="009308F7">
      <w:pPr>
        <w:rPr>
          <w:rFonts w:ascii="Century Gothic" w:eastAsia="Helvetica Neue" w:hAnsi="Century Gothic" w:cstheme="minorHAnsi"/>
          <w:bCs/>
          <w:color w:val="494949"/>
          <w:sz w:val="20"/>
          <w:szCs w:val="20"/>
          <w:lang w:val="en-GB"/>
        </w:rPr>
      </w:pPr>
    </w:p>
    <w:tbl>
      <w:tblPr>
        <w:tblW w:w="467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6631"/>
        <w:gridCol w:w="6631"/>
      </w:tblGrid>
      <w:tr w:rsidR="00557E2A" w:rsidRPr="004E6807" w14:paraId="2B97C768" w14:textId="77777777" w:rsidTr="0041467E">
        <w:trPr>
          <w:trHeight w:val="20"/>
        </w:trPr>
        <w:tc>
          <w:tcPr>
            <w:tcW w:w="1131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  <w:hideMark/>
          </w:tcPr>
          <w:p w14:paraId="24365C93" w14:textId="0E56347A" w:rsidR="00557E2A" w:rsidRPr="004E6807" w:rsidRDefault="00557E2A" w:rsidP="00BA50C9">
            <w:pPr>
              <w:contextualSpacing/>
              <w:rPr>
                <w:rFonts w:ascii="Century Gothic" w:hAnsi="Century Gothic" w:cstheme="minorHAnsi"/>
                <w:b/>
                <w:bCs/>
                <w:color w:val="F0F4F7"/>
                <w:sz w:val="20"/>
                <w:szCs w:val="20"/>
                <w:lang w:val="en-GB"/>
              </w:rPr>
            </w:pP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2368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  <w:hideMark/>
          </w:tcPr>
          <w:p w14:paraId="5899EE02" w14:textId="77777777" w:rsidR="00557E2A" w:rsidRPr="004E6807" w:rsidRDefault="00557E2A" w:rsidP="00BA50C9">
            <w:pPr>
              <w:contextualSpacing/>
              <w:rPr>
                <w:rFonts w:ascii="Century Gothic" w:hAnsi="Century Gothic" w:cstheme="minorHAnsi"/>
                <w:b/>
                <w:bCs/>
                <w:color w:val="F0F4F7"/>
                <w:sz w:val="20"/>
                <w:szCs w:val="20"/>
              </w:rPr>
            </w:pPr>
            <w:r w:rsidRPr="004E6807">
              <w:rPr>
                <w:rFonts w:ascii="Century Gothic" w:hAnsi="Century Gothic"/>
                <w:b/>
                <w:color w:val="F0F4F7"/>
                <w:sz w:val="20"/>
                <w:lang w:val="en-GB"/>
              </w:rPr>
              <w:t>English Copy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2368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  <w:hideMark/>
          </w:tcPr>
          <w:p w14:paraId="244CA662" w14:textId="77777777" w:rsidR="00557E2A" w:rsidRPr="004E6807" w:rsidRDefault="00557E2A" w:rsidP="00BA50C9">
            <w:pPr>
              <w:contextualSpacing/>
              <w:rPr>
                <w:rFonts w:ascii="Century Gothic" w:hAnsi="Century Gothic" w:cstheme="minorHAnsi"/>
                <w:b/>
                <w:bCs/>
                <w:color w:val="F0F4F7"/>
                <w:sz w:val="20"/>
                <w:szCs w:val="20"/>
              </w:rPr>
            </w:pPr>
            <w:r w:rsidRPr="004E6807">
              <w:rPr>
                <w:rFonts w:ascii="Century Gothic" w:hAnsi="Century Gothic"/>
                <w:b/>
                <w:color w:val="F0F4F7"/>
                <w:sz w:val="20"/>
                <w:lang w:val="en-GB"/>
              </w:rPr>
              <w:t>Translated Copy</w:t>
            </w:r>
          </w:p>
        </w:tc>
      </w:tr>
      <w:tr w:rsidR="0041467E" w:rsidRPr="0085599B" w14:paraId="43C0C07A" w14:textId="77777777" w:rsidTr="0041467E">
        <w:trPr>
          <w:trHeight w:val="20"/>
        </w:trPr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78C9B765" w14:textId="0FDC0509" w:rsidR="0041467E" w:rsidRPr="004E6807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From: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6CCCAD7D" w14:textId="6398209B" w:rsidR="0041467E" w:rsidRPr="00856158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 xml:space="preserve">ACAMS </w:t>
            </w:r>
            <w:r w:rsidRPr="004E6807">
              <w:rPr>
                <w:rFonts w:ascii="Century Gothic" w:hAnsi="Century Gothic"/>
                <w:color w:val="25BECE"/>
                <w:sz w:val="20"/>
                <w:lang w:val="en-GB"/>
              </w:rPr>
              <w:t xml:space="preserve">EMEA </w:t>
            </w: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[</w:t>
            </w:r>
            <w:r w:rsidRPr="004E6807">
              <w:rPr>
                <w:rFonts w:ascii="Century Gothic" w:hAnsi="Century Gothic"/>
                <w:color w:val="25BECE"/>
                <w:sz w:val="20"/>
                <w:lang w:val="en-GB"/>
              </w:rPr>
              <w:t>emea</w:t>
            </w: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@contact.acams.org]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03287FF0" w14:textId="30D2E863" w:rsidR="0041467E" w:rsidRPr="00856158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  <w:lang w:val="en-US"/>
              </w:rPr>
            </w:pPr>
            <w:r w:rsidRPr="00856158">
              <w:rPr>
                <w:rFonts w:ascii="Century Gothic" w:hAnsi="Century Gothic"/>
                <w:color w:val="494949"/>
                <w:sz w:val="20"/>
                <w:lang w:val="en-US"/>
              </w:rPr>
              <w:t xml:space="preserve">ACAMS </w:t>
            </w:r>
            <w:r w:rsidRPr="00856158">
              <w:rPr>
                <w:rFonts w:ascii="Century Gothic" w:hAnsi="Century Gothic"/>
                <w:color w:val="25BECE"/>
                <w:sz w:val="20"/>
                <w:lang w:val="en-US"/>
              </w:rPr>
              <w:t xml:space="preserve">EMEA </w:t>
            </w:r>
            <w:r w:rsidRPr="00856158">
              <w:rPr>
                <w:rFonts w:ascii="Century Gothic" w:hAnsi="Century Gothic"/>
                <w:color w:val="494949"/>
                <w:sz w:val="20"/>
                <w:lang w:val="en-US"/>
              </w:rPr>
              <w:t>[</w:t>
            </w:r>
            <w:r w:rsidRPr="00856158">
              <w:rPr>
                <w:rFonts w:ascii="Century Gothic" w:hAnsi="Century Gothic"/>
                <w:color w:val="25BECE"/>
                <w:sz w:val="20"/>
                <w:lang w:val="en-US"/>
              </w:rPr>
              <w:t>emea</w:t>
            </w:r>
            <w:r w:rsidRPr="00856158">
              <w:rPr>
                <w:rFonts w:ascii="Century Gothic" w:hAnsi="Century Gothic"/>
                <w:color w:val="494949"/>
                <w:sz w:val="20"/>
                <w:lang w:val="en-US"/>
              </w:rPr>
              <w:t>@contact.acams.org]</w:t>
            </w:r>
          </w:p>
        </w:tc>
      </w:tr>
      <w:tr w:rsidR="0041467E" w:rsidRPr="0085599B" w14:paraId="2F13DC2A" w14:textId="77777777" w:rsidTr="0041467E">
        <w:trPr>
          <w:trHeight w:val="20"/>
        </w:trPr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54A4DB31" w14:textId="11FA5B47" w:rsidR="0041467E" w:rsidRPr="004E6807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Reply to: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4FA5621A" w14:textId="1A9E8450" w:rsidR="0041467E" w:rsidRPr="00856158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 xml:space="preserve">ACAMS </w:t>
            </w:r>
            <w:r w:rsidRPr="004E6807">
              <w:rPr>
                <w:rFonts w:ascii="Century Gothic" w:hAnsi="Century Gothic"/>
                <w:color w:val="25BECE"/>
                <w:sz w:val="20"/>
                <w:lang w:val="en-GB"/>
              </w:rPr>
              <w:t xml:space="preserve">EMEA </w:t>
            </w: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[</w:t>
            </w:r>
            <w:r w:rsidRPr="004E6807">
              <w:rPr>
                <w:rFonts w:ascii="Century Gothic" w:hAnsi="Century Gothic"/>
                <w:color w:val="25BECE"/>
                <w:sz w:val="20"/>
                <w:lang w:val="en-GB"/>
              </w:rPr>
              <w:t>emea</w:t>
            </w: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@acams.org]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16B168F2" w14:textId="2629DD5B" w:rsidR="0041467E" w:rsidRPr="00856158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  <w:lang w:val="en-US"/>
              </w:rPr>
            </w:pPr>
            <w:r w:rsidRPr="00856158">
              <w:rPr>
                <w:rFonts w:ascii="Century Gothic" w:hAnsi="Century Gothic"/>
                <w:color w:val="494949"/>
                <w:sz w:val="20"/>
                <w:lang w:val="en-US"/>
              </w:rPr>
              <w:t xml:space="preserve">ACAMS </w:t>
            </w:r>
            <w:r w:rsidRPr="00856158">
              <w:rPr>
                <w:rFonts w:ascii="Century Gothic" w:hAnsi="Century Gothic"/>
                <w:color w:val="25BECE"/>
                <w:sz w:val="20"/>
                <w:lang w:val="en-US"/>
              </w:rPr>
              <w:t xml:space="preserve">EMEA </w:t>
            </w:r>
            <w:r w:rsidRPr="00856158">
              <w:rPr>
                <w:rFonts w:ascii="Century Gothic" w:hAnsi="Century Gothic"/>
                <w:color w:val="494949"/>
                <w:sz w:val="20"/>
                <w:lang w:val="en-US"/>
              </w:rPr>
              <w:t>[</w:t>
            </w:r>
            <w:r w:rsidRPr="00856158">
              <w:rPr>
                <w:rFonts w:ascii="Century Gothic" w:hAnsi="Century Gothic"/>
                <w:color w:val="25BECE"/>
                <w:sz w:val="20"/>
                <w:lang w:val="en-US"/>
              </w:rPr>
              <w:t>emea</w:t>
            </w:r>
            <w:r w:rsidRPr="00856158">
              <w:rPr>
                <w:rFonts w:ascii="Century Gothic" w:hAnsi="Century Gothic"/>
                <w:color w:val="494949"/>
                <w:sz w:val="20"/>
                <w:lang w:val="en-US"/>
              </w:rPr>
              <w:t>@acams.org]</w:t>
            </w:r>
          </w:p>
        </w:tc>
      </w:tr>
      <w:tr w:rsidR="0041467E" w:rsidRPr="004E6807" w14:paraId="5BCB87E9" w14:textId="77777777" w:rsidTr="0041467E">
        <w:trPr>
          <w:trHeight w:val="20"/>
        </w:trPr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4CDF12B5" w14:textId="2A29CDB0" w:rsidR="0041467E" w:rsidRPr="004E6807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Subject: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61A0C94B" w14:textId="736FA012" w:rsidR="0041467E" w:rsidRPr="00856158" w:rsidRDefault="0041467E" w:rsidP="0041467E">
            <w:pPr>
              <w:contextualSpacing/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Membership price changes are coming soon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70572FA4" w14:textId="2F1DB929" w:rsidR="0041467E" w:rsidRPr="004E6807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</w:rPr>
              <w:t>Pronto modificaremos el precio de las membresías</w:t>
            </w:r>
          </w:p>
        </w:tc>
      </w:tr>
      <w:tr w:rsidR="0041467E" w:rsidRPr="004E6807" w14:paraId="34D76B20" w14:textId="77777777" w:rsidTr="0041467E">
        <w:trPr>
          <w:trHeight w:val="20"/>
        </w:trPr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68968400" w14:textId="0D5D6614" w:rsidR="0041467E" w:rsidRPr="004E6807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Preview: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153E8E46" w14:textId="48FC9B5C" w:rsidR="0041467E" w:rsidRPr="00856158" w:rsidRDefault="0041467E" w:rsidP="0041467E">
            <w:pPr>
              <w:contextualSpacing/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Renew now at our current pricing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1BE4D54B" w14:textId="22553037" w:rsidR="0041467E" w:rsidRPr="004E6807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</w:rPr>
              <w:t>Renueve ahora al precio actual</w:t>
            </w:r>
          </w:p>
        </w:tc>
      </w:tr>
      <w:tr w:rsidR="0041467E" w:rsidRPr="004E6807" w14:paraId="3F9025C2" w14:textId="77777777" w:rsidTr="0041467E">
        <w:trPr>
          <w:trHeight w:val="20"/>
        </w:trPr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37F7DE57" w14:textId="206F62E3" w:rsidR="0041467E" w:rsidRPr="004E6807" w:rsidRDefault="0041467E" w:rsidP="0041467E">
            <w:pPr>
              <w:contextualSpacing/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Body: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3FA1E048" w14:textId="3582B83C" w:rsidR="0041467E" w:rsidRPr="00856158" w:rsidRDefault="0041467E" w:rsidP="0041467E">
            <w:pPr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 xml:space="preserve">Dear </w:t>
            </w:r>
            <w:r w:rsidRPr="004E6807">
              <w:rPr>
                <w:rFonts w:ascii="Century Gothic" w:hAnsi="Century Gothic"/>
                <w:color w:val="494949"/>
                <w:sz w:val="20"/>
                <w:highlight w:val="yellow"/>
                <w:lang w:val="en-GB"/>
              </w:rPr>
              <w:t>[First Name]</w:t>
            </w: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,</w:t>
            </w:r>
          </w:p>
          <w:p w14:paraId="72E2B75A" w14:textId="7EA0E490" w:rsidR="0041467E" w:rsidRPr="004E6807" w:rsidRDefault="0041467E" w:rsidP="0041467E">
            <w:pPr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  <w:lang w:val="en-GB"/>
              </w:rPr>
            </w:pPr>
          </w:p>
          <w:p w14:paraId="62A1025C" w14:textId="77777777" w:rsidR="0041467E" w:rsidRPr="00856158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  <w:lang w:val="en-US"/>
              </w:rPr>
            </w:pPr>
            <w:r w:rsidRPr="00856158">
              <w:rPr>
                <w:rFonts w:ascii="Century Gothic" w:hAnsi="Century Gothic"/>
                <w:color w:val="494949"/>
                <w:sz w:val="20"/>
                <w:lang w:val="en-US"/>
              </w:rPr>
              <w:t xml:space="preserve">We recently informed you that we will be raising the price of our annual membership, as part of our efforts to strengthen the support we provide to our 100,000+ ACAMS members worldwide. </w:t>
            </w:r>
          </w:p>
          <w:p w14:paraId="55E4735D" w14:textId="77777777" w:rsidR="0041467E" w:rsidRPr="00856158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  <w:lang w:val="en-US"/>
              </w:rPr>
            </w:pPr>
          </w:p>
          <w:p w14:paraId="382A9EDD" w14:textId="77777777" w:rsidR="0041467E" w:rsidRPr="00856158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  <w:lang w:val="en-US"/>
              </w:rPr>
            </w:pPr>
            <w:r w:rsidRPr="00856158">
              <w:rPr>
                <w:rFonts w:ascii="Century Gothic" w:hAnsi="Century Gothic"/>
                <w:color w:val="494949"/>
                <w:sz w:val="20"/>
                <w:lang w:val="en-US"/>
              </w:rPr>
              <w:t xml:space="preserve">Beginning on March 1, 2023, the cost of our one-year membership for professionals in the private sector will increase to US$345. </w:t>
            </w:r>
          </w:p>
          <w:p w14:paraId="561D4339" w14:textId="77777777" w:rsidR="0041467E" w:rsidRPr="00856158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  <w:lang w:val="en-US"/>
              </w:rPr>
            </w:pPr>
          </w:p>
          <w:p w14:paraId="3BA8D1BA" w14:textId="36D68B06" w:rsidR="0041467E" w:rsidRPr="00856158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  <w:lang w:val="en-US"/>
              </w:rPr>
            </w:pPr>
            <w:r w:rsidRPr="00856158">
              <w:rPr>
                <w:rFonts w:ascii="Century Gothic" w:hAnsi="Century Gothic"/>
                <w:color w:val="494949"/>
                <w:sz w:val="20"/>
                <w:lang w:val="en-US"/>
              </w:rPr>
              <w:t xml:space="preserve">If you are due to renew your membership this year, </w:t>
            </w:r>
            <w:r w:rsidRPr="00856158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lang w:val="en-US"/>
              </w:rPr>
              <w:t>you can do so ahead of the March 1 deadline at our current pricing.</w:t>
            </w:r>
            <w:r w:rsidRPr="00856158">
              <w:rPr>
                <w:rFonts w:ascii="Century Gothic" w:hAnsi="Century Gothic"/>
                <w:color w:val="494949"/>
                <w:sz w:val="20"/>
                <w:lang w:val="en-US"/>
              </w:rPr>
              <w:t xml:space="preserve"> Renewals made on or after </w:t>
            </w:r>
            <w:r w:rsidRPr="00856158">
              <w:rPr>
                <w:rFonts w:ascii="Century Gothic" w:hAnsi="Century Gothic"/>
                <w:i/>
                <w:color w:val="494949"/>
                <w:sz w:val="20"/>
                <w:lang w:val="en-US"/>
              </w:rPr>
              <w:t xml:space="preserve">12.01am US eastern time, March 1 </w:t>
            </w:r>
            <w:r w:rsidRPr="00856158">
              <w:rPr>
                <w:rFonts w:ascii="Century Gothic" w:hAnsi="Century Gothic"/>
                <w:color w:val="494949"/>
                <w:sz w:val="20"/>
                <w:lang w:val="en-US"/>
              </w:rPr>
              <w:t xml:space="preserve">will reflect the new price, plus applicable taxes. </w:t>
            </w:r>
          </w:p>
          <w:p w14:paraId="56829540" w14:textId="77777777" w:rsidR="0041467E" w:rsidRPr="00856158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  <w:lang w:val="en-US"/>
              </w:rPr>
            </w:pPr>
          </w:p>
          <w:p w14:paraId="6AA4996E" w14:textId="7DB9A290" w:rsidR="0041467E" w:rsidRPr="00856158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  <w:lang w:val="en-US"/>
              </w:rPr>
            </w:pPr>
            <w:r w:rsidRPr="00856158">
              <w:rPr>
                <w:rFonts w:ascii="Century Gothic" w:hAnsi="Century Gothic"/>
                <w:color w:val="494949"/>
                <w:sz w:val="20"/>
                <w:lang w:val="en-US"/>
              </w:rPr>
              <w:t xml:space="preserve">If you have any questions about the price change or need assistance with your membership renewal, please speak with your account manager or </w:t>
            </w:r>
            <w:r w:rsidR="00000000">
              <w:fldChar w:fldCharType="begin"/>
            </w:r>
            <w:r w:rsidR="00000000" w:rsidRPr="0085599B">
              <w:rPr>
                <w:lang w:val="en-US"/>
                <w:rPrChange w:id="56" w:author="Juan Ravelo" w:date="2023-01-18T10:43:00Z">
                  <w:rPr/>
                </w:rPrChange>
              </w:rPr>
              <w:instrText>HYPERLINK "https://www.acams.org/en/contact-us" \l "contact-us-inquiry-form-68a52fcb"</w:instrText>
            </w:r>
            <w:r w:rsidR="00000000">
              <w:fldChar w:fldCharType="separate"/>
            </w:r>
            <w:r w:rsidRPr="00856158">
              <w:rPr>
                <w:rStyle w:val="Hyperlink"/>
                <w:rFonts w:ascii="Century Gothic" w:hAnsi="Century Gothic"/>
                <w:color w:val="002368"/>
                <w:sz w:val="20"/>
                <w:bdr w:val="none" w:sz="0" w:space="0" w:color="auto" w:frame="1"/>
                <w:lang w:val="en-US"/>
              </w:rPr>
              <w:t>contact us</w:t>
            </w:r>
            <w:r w:rsidR="00000000">
              <w:rPr>
                <w:rStyle w:val="Hyperlink"/>
                <w:rFonts w:ascii="Century Gothic" w:hAnsi="Century Gothic"/>
                <w:color w:val="002368"/>
                <w:sz w:val="20"/>
                <w:bdr w:val="none" w:sz="0" w:space="0" w:color="auto" w:frame="1"/>
                <w:lang w:val="en-US"/>
              </w:rPr>
              <w:fldChar w:fldCharType="end"/>
            </w:r>
            <w:r w:rsidRPr="00856158">
              <w:rPr>
                <w:rFonts w:ascii="Century Gothic" w:hAnsi="Century Gothic"/>
                <w:color w:val="494949"/>
                <w:sz w:val="20"/>
                <w:lang w:val="en-US"/>
              </w:rPr>
              <w:t>. We look forward to providing you with a first-class membership experience throughout 2023 and beyond.</w:t>
            </w:r>
          </w:p>
          <w:p w14:paraId="479F015A" w14:textId="77777777" w:rsidR="0041467E" w:rsidRPr="00856158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  <w:lang w:val="en-US"/>
              </w:rPr>
            </w:pPr>
          </w:p>
          <w:p w14:paraId="7D6D65AA" w14:textId="3FE008C9" w:rsidR="0041467E" w:rsidRPr="00856158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  <w:lang w:val="en-US"/>
              </w:rPr>
            </w:pPr>
            <w:r w:rsidRPr="00856158">
              <w:rPr>
                <w:rFonts w:ascii="Century Gothic" w:hAnsi="Century Gothic"/>
                <w:color w:val="494949"/>
                <w:sz w:val="20"/>
                <w:lang w:val="en-US"/>
              </w:rPr>
              <w:t>Thanks,</w:t>
            </w:r>
          </w:p>
          <w:p w14:paraId="0E379685" w14:textId="77777777" w:rsidR="0041467E" w:rsidRPr="004E6807" w:rsidRDefault="0041467E" w:rsidP="0041467E">
            <w:pPr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  <w:lang w:val="en-GB"/>
              </w:rPr>
            </w:pPr>
          </w:p>
          <w:p w14:paraId="5FD284CF" w14:textId="77777777" w:rsidR="0041467E" w:rsidRPr="00856158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i/>
                <w:color w:val="494949"/>
                <w:sz w:val="20"/>
                <w:lang w:val="en-GB"/>
              </w:rPr>
              <w:t xml:space="preserve">The ACAMS </w:t>
            </w:r>
            <w:r w:rsidRPr="004E6807">
              <w:rPr>
                <w:rFonts w:ascii="Century Gothic" w:hAnsi="Century Gothic"/>
                <w:i/>
                <w:color w:val="25BECE"/>
                <w:sz w:val="20"/>
                <w:lang w:val="en-GB"/>
              </w:rPr>
              <w:t>EMEA</w:t>
            </w:r>
            <w:r w:rsidRPr="004E6807">
              <w:rPr>
                <w:rFonts w:ascii="Century Gothic" w:hAnsi="Century Gothic"/>
                <w:i/>
                <w:color w:val="494949"/>
                <w:sz w:val="20"/>
                <w:lang w:val="en-GB"/>
              </w:rPr>
              <w:t xml:space="preserve"> Team</w:t>
            </w:r>
          </w:p>
          <w:p w14:paraId="20EA1767" w14:textId="77777777" w:rsidR="0041467E" w:rsidRPr="004E6807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  <w:lang w:val="en-GB"/>
              </w:rPr>
            </w:pPr>
          </w:p>
          <w:p w14:paraId="5D72CF51" w14:textId="011DC50D" w:rsidR="0041467E" w:rsidRPr="00856158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  <w:lang w:val="en-US"/>
              </w:rPr>
            </w:pPr>
            <w:r w:rsidRPr="00856158">
              <w:rPr>
                <w:rFonts w:ascii="Century Gothic" w:hAnsi="Century Gothic"/>
                <w:i/>
                <w:color w:val="494949"/>
                <w:sz w:val="20"/>
                <w:lang w:val="en-US"/>
              </w:rPr>
              <w:t>Please note, all membership prices are subject to local taxes. The new annual membership price will come into effect at 12.01am US eastern time, on March 1, 2023.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39276B0C" w14:textId="77777777" w:rsidR="0041467E" w:rsidRPr="004E6807" w:rsidRDefault="0041467E" w:rsidP="0041467E">
            <w:pPr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</w:rPr>
              <w:t xml:space="preserve">Estimado/a </w:t>
            </w:r>
            <w:r w:rsidRPr="004E6807">
              <w:rPr>
                <w:rFonts w:ascii="Century Gothic" w:hAnsi="Century Gothic"/>
                <w:color w:val="494949"/>
                <w:sz w:val="20"/>
                <w:highlight w:val="yellow"/>
              </w:rPr>
              <w:t>[First Name]</w:t>
            </w:r>
            <w:r w:rsidRPr="004E6807">
              <w:rPr>
                <w:rFonts w:ascii="Century Gothic" w:hAnsi="Century Gothic"/>
                <w:color w:val="494949"/>
                <w:sz w:val="20"/>
              </w:rPr>
              <w:t>:</w:t>
            </w:r>
          </w:p>
          <w:p w14:paraId="3842869F" w14:textId="77777777" w:rsidR="0041467E" w:rsidRPr="00856158" w:rsidRDefault="0041467E" w:rsidP="0041467E">
            <w:pPr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  <w:lang w:val="es-ES"/>
              </w:rPr>
            </w:pPr>
          </w:p>
          <w:p w14:paraId="6B3364BD" w14:textId="2B3E55D0" w:rsidR="0041467E" w:rsidRPr="004E6807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</w:rPr>
              <w:t>Recientemente, le informamos que aumentaríamos el precio de la membresía anual como parte de nuestros esfuerzos por mejorar el servicio que brindamos a los más de 100</w:t>
            </w:r>
            <w:ins w:id="57" w:author="Juan Ravelo" w:date="2023-01-18T10:58:00Z">
              <w:r w:rsidR="00D853C4">
                <w:rPr>
                  <w:rFonts w:ascii="Century Gothic" w:hAnsi="Century Gothic"/>
                  <w:color w:val="494949"/>
                  <w:sz w:val="20"/>
                </w:rPr>
                <w:t>.</w:t>
              </w:r>
            </w:ins>
            <w:del w:id="58" w:author="Juan Ravelo" w:date="2023-01-18T10:58:00Z">
              <w:r w:rsidRPr="004E6807" w:rsidDel="00D853C4">
                <w:rPr>
                  <w:rFonts w:ascii="Century Gothic" w:hAnsi="Century Gothic"/>
                  <w:color w:val="494949"/>
                  <w:sz w:val="20"/>
                </w:rPr>
                <w:delText xml:space="preserve"> </w:delText>
              </w:r>
            </w:del>
            <w:r w:rsidRPr="004E6807">
              <w:rPr>
                <w:rFonts w:ascii="Century Gothic" w:hAnsi="Century Gothic"/>
                <w:color w:val="494949"/>
                <w:sz w:val="20"/>
              </w:rPr>
              <w:t xml:space="preserve">000 miembros de ACAMS en todo el mundo. </w:t>
            </w:r>
          </w:p>
          <w:p w14:paraId="2DACA4D7" w14:textId="77777777" w:rsidR="0041467E" w:rsidRPr="004E6807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</w:rPr>
            </w:pPr>
          </w:p>
          <w:p w14:paraId="533CA173" w14:textId="77777777" w:rsidR="0041467E" w:rsidRPr="004E6807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</w:rPr>
              <w:t xml:space="preserve">A partir del 1 de marzo de 2023, el precio de nuestra membresía anual aumentará a USD 345 para los profesionales del sector privado. </w:t>
            </w:r>
          </w:p>
          <w:p w14:paraId="580A8E58" w14:textId="77777777" w:rsidR="0041467E" w:rsidRPr="004E6807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</w:rPr>
            </w:pPr>
          </w:p>
          <w:p w14:paraId="2803B072" w14:textId="77777777" w:rsidR="0041467E" w:rsidRPr="004E6807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</w:rPr>
              <w:t xml:space="preserve">Si tiene que renovar su membresía este año, </w:t>
            </w: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t>puede hacerlo al precio actual antes del plazo límite que vence el 1 de marzo.</w:t>
            </w:r>
            <w:r w:rsidRPr="004E6807">
              <w:rPr>
                <w:rFonts w:ascii="Century Gothic" w:hAnsi="Century Gothic"/>
                <w:color w:val="494949"/>
                <w:sz w:val="20"/>
              </w:rPr>
              <w:t xml:space="preserve"> Las renovaciones hechas a partir del </w:t>
            </w:r>
            <w:r w:rsidRPr="004E6807">
              <w:rPr>
                <w:rFonts w:ascii="Century Gothic" w:hAnsi="Century Gothic"/>
                <w:i/>
                <w:color w:val="494949"/>
                <w:sz w:val="20"/>
              </w:rPr>
              <w:t xml:space="preserve">1 de marzo a las 00:01 EST de EE. UU. </w:t>
            </w:r>
            <w:r w:rsidRPr="004E6807">
              <w:rPr>
                <w:rFonts w:ascii="Century Gothic" w:hAnsi="Century Gothic"/>
                <w:color w:val="494949"/>
                <w:sz w:val="20"/>
              </w:rPr>
              <w:t xml:space="preserve">reflejarán el nuevo precio con los impuestos correspondientes. </w:t>
            </w:r>
          </w:p>
          <w:p w14:paraId="3094BD29" w14:textId="77777777" w:rsidR="0041467E" w:rsidRPr="004E6807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</w:rPr>
            </w:pPr>
          </w:p>
          <w:p w14:paraId="5529AD21" w14:textId="77777777" w:rsidR="0041467E" w:rsidRPr="004E6807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</w:rPr>
              <w:t xml:space="preserve">Si tiene alguna duda sobre el cambio del precio o necesita ayuda para renovar su membresía, comuníquese con su gerente de cuenta o </w:t>
            </w:r>
            <w:hyperlink r:id="rId11" w:anchor="contact-us-inquiry-form-68a52fcb" w:history="1">
              <w:r w:rsidRPr="004E6807">
                <w:rPr>
                  <w:rStyle w:val="Hyperlink"/>
                  <w:rFonts w:ascii="Century Gothic" w:hAnsi="Century Gothic"/>
                  <w:color w:val="002368"/>
                  <w:sz w:val="20"/>
                  <w:bdr w:val="none" w:sz="0" w:space="0" w:color="auto" w:frame="1"/>
                </w:rPr>
                <w:t>póngase en contacto con nosotros</w:t>
              </w:r>
            </w:hyperlink>
            <w:r w:rsidRPr="004E6807">
              <w:rPr>
                <w:rFonts w:ascii="Century Gothic" w:hAnsi="Century Gothic"/>
                <w:color w:val="494949"/>
                <w:sz w:val="20"/>
              </w:rPr>
              <w:t>. Esperamos brindarle una experiencia como miembro del máximo nivel durante todo 2023 y en el futuro.</w:t>
            </w:r>
          </w:p>
          <w:p w14:paraId="3AE39FA8" w14:textId="77777777" w:rsidR="0041467E" w:rsidRPr="004E6807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</w:rPr>
            </w:pPr>
          </w:p>
          <w:p w14:paraId="4970D39C" w14:textId="77777777" w:rsidR="0041467E" w:rsidRPr="004E6807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</w:rPr>
              <w:t>Gracias,</w:t>
            </w:r>
          </w:p>
          <w:p w14:paraId="0872F0E0" w14:textId="77777777" w:rsidR="0041467E" w:rsidRPr="00856158" w:rsidRDefault="0041467E" w:rsidP="0041467E">
            <w:pPr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  <w:lang w:val="es-ES"/>
              </w:rPr>
            </w:pPr>
          </w:p>
          <w:p w14:paraId="3C8F75C0" w14:textId="77777777" w:rsidR="0041467E" w:rsidRPr="004E6807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i/>
                <w:sz w:val="20"/>
              </w:rPr>
              <w:t xml:space="preserve">El </w:t>
            </w:r>
            <w:r w:rsidRPr="004E6807">
              <w:rPr>
                <w:rFonts w:ascii="Century Gothic" w:hAnsi="Century Gothic"/>
                <w:i/>
                <w:color w:val="494949"/>
                <w:sz w:val="20"/>
              </w:rPr>
              <w:t>equipo</w:t>
            </w:r>
            <w:r w:rsidRPr="004E6807">
              <w:rPr>
                <w:rFonts w:ascii="Century Gothic" w:hAnsi="Century Gothic"/>
                <w:i/>
                <w:sz w:val="20"/>
              </w:rPr>
              <w:t xml:space="preserve"> </w:t>
            </w:r>
            <w:r w:rsidRPr="004E6807">
              <w:rPr>
                <w:rFonts w:ascii="Century Gothic" w:hAnsi="Century Gothic"/>
                <w:i/>
                <w:color w:val="25BECE"/>
                <w:sz w:val="20"/>
              </w:rPr>
              <w:t>EMEA</w:t>
            </w:r>
            <w:r w:rsidRPr="004E6807">
              <w:rPr>
                <w:rFonts w:ascii="Century Gothic" w:hAnsi="Century Gothic"/>
                <w:i/>
                <w:color w:val="494949"/>
                <w:sz w:val="20"/>
              </w:rPr>
              <w:t xml:space="preserve"> de ACAMS</w:t>
            </w:r>
          </w:p>
          <w:p w14:paraId="66A51F50" w14:textId="77777777" w:rsidR="0041467E" w:rsidRPr="00856158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  <w:lang w:val="es-ES"/>
              </w:rPr>
            </w:pPr>
          </w:p>
          <w:p w14:paraId="18884A1E" w14:textId="1CF93717" w:rsidR="0041467E" w:rsidRPr="004E6807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i/>
                <w:color w:val="494949"/>
                <w:sz w:val="20"/>
              </w:rPr>
              <w:t xml:space="preserve">Tenga en cuenta que </w:t>
            </w:r>
            <w:del w:id="59" w:author="Juan Ravelo" w:date="2023-01-18T11:07:00Z">
              <w:r w:rsidRPr="004E6807" w:rsidDel="00006481">
                <w:rPr>
                  <w:rFonts w:ascii="Century Gothic" w:hAnsi="Century Gothic"/>
                  <w:i/>
                  <w:color w:val="494949"/>
                  <w:sz w:val="20"/>
                </w:rPr>
                <w:delText xml:space="preserve">el </w:delText>
              </w:r>
            </w:del>
            <w:ins w:id="60" w:author="Juan Ravelo" w:date="2023-01-18T11:07:00Z">
              <w:r w:rsidR="00006481">
                <w:rPr>
                  <w:rFonts w:ascii="Century Gothic" w:hAnsi="Century Gothic"/>
                  <w:i/>
                  <w:color w:val="494949"/>
                  <w:sz w:val="20"/>
                </w:rPr>
                <w:t>los</w:t>
              </w:r>
              <w:r w:rsidR="00006481" w:rsidRPr="004E6807">
                <w:rPr>
                  <w:rFonts w:ascii="Century Gothic" w:hAnsi="Century Gothic"/>
                  <w:i/>
                  <w:color w:val="494949"/>
                  <w:sz w:val="20"/>
                </w:rPr>
                <w:t xml:space="preserve"> </w:t>
              </w:r>
            </w:ins>
            <w:r w:rsidRPr="004E6807">
              <w:rPr>
                <w:rFonts w:ascii="Century Gothic" w:hAnsi="Century Gothic"/>
                <w:i/>
                <w:color w:val="494949"/>
                <w:sz w:val="20"/>
              </w:rPr>
              <w:t>precio</w:t>
            </w:r>
            <w:ins w:id="61" w:author="Juan Ravelo" w:date="2023-01-18T11:07:00Z">
              <w:r w:rsidR="00006481">
                <w:rPr>
                  <w:rFonts w:ascii="Century Gothic" w:hAnsi="Century Gothic"/>
                  <w:i/>
                  <w:color w:val="494949"/>
                  <w:sz w:val="20"/>
                </w:rPr>
                <w:t>s</w:t>
              </w:r>
            </w:ins>
            <w:r w:rsidRPr="004E6807">
              <w:rPr>
                <w:rFonts w:ascii="Century Gothic" w:hAnsi="Century Gothic"/>
                <w:i/>
                <w:color w:val="494949"/>
                <w:sz w:val="20"/>
              </w:rPr>
              <w:t xml:space="preserve"> de todas las membresías está</w:t>
            </w:r>
            <w:ins w:id="62" w:author="Juan Ravelo" w:date="2023-01-18T11:08:00Z">
              <w:r w:rsidR="00006481">
                <w:rPr>
                  <w:rFonts w:ascii="Century Gothic" w:hAnsi="Century Gothic"/>
                  <w:i/>
                  <w:color w:val="494949"/>
                  <w:sz w:val="20"/>
                </w:rPr>
                <w:t>n</w:t>
              </w:r>
            </w:ins>
            <w:r w:rsidRPr="004E6807">
              <w:rPr>
                <w:rFonts w:ascii="Century Gothic" w:hAnsi="Century Gothic"/>
                <w:i/>
                <w:color w:val="494949"/>
                <w:sz w:val="20"/>
              </w:rPr>
              <w:t xml:space="preserve"> sujeto</w:t>
            </w:r>
            <w:ins w:id="63" w:author="Juan Ravelo" w:date="2023-01-18T11:08:00Z">
              <w:r w:rsidR="00006481">
                <w:rPr>
                  <w:rFonts w:ascii="Century Gothic" w:hAnsi="Century Gothic"/>
                  <w:i/>
                  <w:color w:val="494949"/>
                  <w:sz w:val="20"/>
                </w:rPr>
                <w:t>s</w:t>
              </w:r>
            </w:ins>
            <w:r w:rsidRPr="004E6807">
              <w:rPr>
                <w:rFonts w:ascii="Century Gothic" w:hAnsi="Century Gothic"/>
                <w:i/>
                <w:color w:val="494949"/>
                <w:sz w:val="20"/>
              </w:rPr>
              <w:t xml:space="preserve"> a impuestos locales. El nuevo precio de la membresía </w:t>
            </w:r>
            <w:r w:rsidRPr="004E6807">
              <w:rPr>
                <w:rFonts w:ascii="Century Gothic" w:hAnsi="Century Gothic"/>
                <w:i/>
                <w:color w:val="494949"/>
                <w:sz w:val="20"/>
              </w:rPr>
              <w:lastRenderedPageBreak/>
              <w:t>anual entrará en vigencia el 1 de marzo de 2023 a las 00:01 EST de EE. UU.</w:t>
            </w:r>
          </w:p>
        </w:tc>
      </w:tr>
    </w:tbl>
    <w:p w14:paraId="2F65E442" w14:textId="77777777" w:rsidR="00557E2A" w:rsidRPr="00856158" w:rsidRDefault="00557E2A" w:rsidP="00620202">
      <w:pPr>
        <w:rPr>
          <w:rFonts w:ascii="Century Gothic" w:eastAsia="Helvetica Neue" w:hAnsi="Century Gothic" w:cstheme="minorHAnsi"/>
          <w:bCs/>
          <w:color w:val="494949"/>
          <w:sz w:val="20"/>
          <w:szCs w:val="20"/>
          <w:lang w:val="es-ES"/>
        </w:rPr>
      </w:pPr>
    </w:p>
    <w:p w14:paraId="5E91F9B2" w14:textId="72F2884C" w:rsidR="00620202" w:rsidRPr="004E6807" w:rsidRDefault="00620202" w:rsidP="00620202">
      <w:pPr>
        <w:rPr>
          <w:rFonts w:ascii="Century Gothic" w:eastAsia="Helvetica Neue" w:hAnsi="Century Gothic" w:cstheme="minorHAnsi"/>
          <w:bCs/>
          <w:color w:val="494949"/>
          <w:sz w:val="20"/>
          <w:szCs w:val="20"/>
        </w:rPr>
      </w:pPr>
      <w:r w:rsidRPr="004E6807">
        <w:rPr>
          <w:rFonts w:ascii="Century Gothic" w:hAnsi="Century Gothic"/>
          <w:b/>
          <w:color w:val="494949"/>
          <w:sz w:val="20"/>
          <w:lang w:val="en-GB"/>
        </w:rPr>
        <w:t>Email 5: Reminder Message | Public Sector</w:t>
      </w:r>
    </w:p>
    <w:p w14:paraId="212515E1" w14:textId="77777777" w:rsidR="00620202" w:rsidRPr="004E6807" w:rsidRDefault="00620202" w:rsidP="00620202">
      <w:pPr>
        <w:rPr>
          <w:rFonts w:ascii="Century Gothic" w:eastAsia="Helvetica Neue" w:hAnsi="Century Gothic" w:cstheme="minorHAnsi"/>
          <w:bCs/>
          <w:color w:val="494949"/>
          <w:sz w:val="20"/>
          <w:szCs w:val="20"/>
          <w:lang w:val="en-GB"/>
        </w:rPr>
      </w:pPr>
    </w:p>
    <w:tbl>
      <w:tblPr>
        <w:tblW w:w="467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6631"/>
        <w:gridCol w:w="6631"/>
      </w:tblGrid>
      <w:tr w:rsidR="00557E2A" w:rsidRPr="004E6807" w14:paraId="7495867F" w14:textId="77777777" w:rsidTr="0041467E">
        <w:trPr>
          <w:trHeight w:val="20"/>
        </w:trPr>
        <w:tc>
          <w:tcPr>
            <w:tcW w:w="1131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  <w:hideMark/>
          </w:tcPr>
          <w:p w14:paraId="26C52804" w14:textId="77777777" w:rsidR="00557E2A" w:rsidRPr="004E6807" w:rsidRDefault="00557E2A" w:rsidP="001D037F">
            <w:pPr>
              <w:contextualSpacing/>
              <w:rPr>
                <w:rFonts w:ascii="Century Gothic" w:hAnsi="Century Gothic" w:cstheme="minorHAnsi"/>
                <w:b/>
                <w:bCs/>
                <w:color w:val="F0F4F7"/>
                <w:sz w:val="20"/>
                <w:szCs w:val="20"/>
                <w:lang w:val="en-GB"/>
              </w:rPr>
            </w:pP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2368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  <w:hideMark/>
          </w:tcPr>
          <w:p w14:paraId="40A4347E" w14:textId="77777777" w:rsidR="00557E2A" w:rsidRPr="004E6807" w:rsidRDefault="00557E2A" w:rsidP="001D037F">
            <w:pPr>
              <w:contextualSpacing/>
              <w:rPr>
                <w:rFonts w:ascii="Century Gothic" w:hAnsi="Century Gothic" w:cstheme="minorHAnsi"/>
                <w:b/>
                <w:bCs/>
                <w:color w:val="F0F4F7"/>
                <w:sz w:val="20"/>
                <w:szCs w:val="20"/>
              </w:rPr>
            </w:pPr>
            <w:r w:rsidRPr="004E6807">
              <w:rPr>
                <w:rFonts w:ascii="Century Gothic" w:hAnsi="Century Gothic"/>
                <w:b/>
                <w:color w:val="F0F4F7"/>
                <w:sz w:val="20"/>
                <w:lang w:val="en-GB"/>
              </w:rPr>
              <w:t>English Copy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2368"/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  <w:hideMark/>
          </w:tcPr>
          <w:p w14:paraId="767EABE6" w14:textId="77777777" w:rsidR="00557E2A" w:rsidRPr="004E6807" w:rsidRDefault="00557E2A" w:rsidP="001D037F">
            <w:pPr>
              <w:contextualSpacing/>
              <w:rPr>
                <w:rFonts w:ascii="Century Gothic" w:hAnsi="Century Gothic" w:cstheme="minorHAnsi"/>
                <w:b/>
                <w:bCs/>
                <w:color w:val="F0F4F7"/>
                <w:sz w:val="20"/>
                <w:szCs w:val="20"/>
              </w:rPr>
            </w:pPr>
            <w:r w:rsidRPr="004E6807">
              <w:rPr>
                <w:rFonts w:ascii="Century Gothic" w:hAnsi="Century Gothic"/>
                <w:b/>
                <w:color w:val="F0F4F7"/>
                <w:sz w:val="20"/>
                <w:lang w:val="en-GB"/>
              </w:rPr>
              <w:t>Translated Copy</w:t>
            </w:r>
          </w:p>
        </w:tc>
      </w:tr>
      <w:tr w:rsidR="0041467E" w:rsidRPr="0085599B" w14:paraId="124A46DA" w14:textId="77777777" w:rsidTr="0041467E">
        <w:trPr>
          <w:trHeight w:val="20"/>
        </w:trPr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27559E5D" w14:textId="77777777" w:rsidR="0041467E" w:rsidRPr="004E6807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From: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65A6750A" w14:textId="77777777" w:rsidR="0041467E" w:rsidRPr="00856158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 xml:space="preserve">ACAMS </w:t>
            </w:r>
            <w:r w:rsidRPr="004E6807">
              <w:rPr>
                <w:rFonts w:ascii="Century Gothic" w:hAnsi="Century Gothic"/>
                <w:color w:val="25BECE"/>
                <w:sz w:val="20"/>
                <w:lang w:val="en-GB"/>
              </w:rPr>
              <w:t xml:space="preserve">EMEA </w:t>
            </w: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[</w:t>
            </w:r>
            <w:r w:rsidRPr="004E6807">
              <w:rPr>
                <w:rFonts w:ascii="Century Gothic" w:hAnsi="Century Gothic"/>
                <w:color w:val="25BECE"/>
                <w:sz w:val="20"/>
                <w:lang w:val="en-GB"/>
              </w:rPr>
              <w:t>emea</w:t>
            </w: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@contact.acams.org]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3DE4EC4E" w14:textId="42396879" w:rsidR="0041467E" w:rsidRPr="00856158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  <w:lang w:val="en-US"/>
              </w:rPr>
            </w:pPr>
            <w:r w:rsidRPr="00856158">
              <w:rPr>
                <w:rFonts w:ascii="Century Gothic" w:hAnsi="Century Gothic"/>
                <w:color w:val="494949"/>
                <w:sz w:val="20"/>
                <w:lang w:val="en-US"/>
              </w:rPr>
              <w:t xml:space="preserve">ACAMS </w:t>
            </w:r>
            <w:r w:rsidRPr="00856158">
              <w:rPr>
                <w:rFonts w:ascii="Century Gothic" w:hAnsi="Century Gothic"/>
                <w:color w:val="25BECE"/>
                <w:sz w:val="20"/>
                <w:lang w:val="en-US"/>
              </w:rPr>
              <w:t xml:space="preserve">EMEA </w:t>
            </w:r>
            <w:r w:rsidRPr="00856158">
              <w:rPr>
                <w:rFonts w:ascii="Century Gothic" w:hAnsi="Century Gothic"/>
                <w:color w:val="494949"/>
                <w:sz w:val="20"/>
                <w:lang w:val="en-US"/>
              </w:rPr>
              <w:t>[</w:t>
            </w:r>
            <w:r w:rsidRPr="00856158">
              <w:rPr>
                <w:rFonts w:ascii="Century Gothic" w:hAnsi="Century Gothic"/>
                <w:color w:val="25BECE"/>
                <w:sz w:val="20"/>
                <w:lang w:val="en-US"/>
              </w:rPr>
              <w:t>emea</w:t>
            </w:r>
            <w:r w:rsidRPr="00856158">
              <w:rPr>
                <w:rFonts w:ascii="Century Gothic" w:hAnsi="Century Gothic"/>
                <w:color w:val="494949"/>
                <w:sz w:val="20"/>
                <w:lang w:val="en-US"/>
              </w:rPr>
              <w:t>@contact.acams.org]</w:t>
            </w:r>
          </w:p>
        </w:tc>
      </w:tr>
      <w:tr w:rsidR="0041467E" w:rsidRPr="0085599B" w14:paraId="02D652D4" w14:textId="77777777" w:rsidTr="0041467E">
        <w:trPr>
          <w:trHeight w:val="20"/>
        </w:trPr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468CDCDB" w14:textId="77777777" w:rsidR="0041467E" w:rsidRPr="004E6807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Reply to: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4939944E" w14:textId="77777777" w:rsidR="0041467E" w:rsidRPr="00856158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 xml:space="preserve">ACAMS </w:t>
            </w:r>
            <w:r w:rsidRPr="004E6807">
              <w:rPr>
                <w:rFonts w:ascii="Century Gothic" w:hAnsi="Century Gothic"/>
                <w:color w:val="25BECE"/>
                <w:sz w:val="20"/>
                <w:lang w:val="en-GB"/>
              </w:rPr>
              <w:t xml:space="preserve">EMEA </w:t>
            </w: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[</w:t>
            </w:r>
            <w:r w:rsidRPr="004E6807">
              <w:rPr>
                <w:rFonts w:ascii="Century Gothic" w:hAnsi="Century Gothic"/>
                <w:color w:val="25BECE"/>
                <w:sz w:val="20"/>
                <w:lang w:val="en-GB"/>
              </w:rPr>
              <w:t>emea</w:t>
            </w: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@acams.org]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40FB46C2" w14:textId="2F69B842" w:rsidR="0041467E" w:rsidRPr="00856158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  <w:lang w:val="en-US"/>
              </w:rPr>
            </w:pPr>
            <w:r w:rsidRPr="00856158">
              <w:rPr>
                <w:rFonts w:ascii="Century Gothic" w:hAnsi="Century Gothic"/>
                <w:color w:val="494949"/>
                <w:sz w:val="20"/>
                <w:lang w:val="en-US"/>
              </w:rPr>
              <w:t xml:space="preserve">ACAMS </w:t>
            </w:r>
            <w:r w:rsidRPr="00856158">
              <w:rPr>
                <w:rFonts w:ascii="Century Gothic" w:hAnsi="Century Gothic"/>
                <w:color w:val="25BECE"/>
                <w:sz w:val="20"/>
                <w:lang w:val="en-US"/>
              </w:rPr>
              <w:t xml:space="preserve">EMEA </w:t>
            </w:r>
            <w:r w:rsidRPr="00856158">
              <w:rPr>
                <w:rFonts w:ascii="Century Gothic" w:hAnsi="Century Gothic"/>
                <w:color w:val="494949"/>
                <w:sz w:val="20"/>
                <w:lang w:val="en-US"/>
              </w:rPr>
              <w:t>[</w:t>
            </w:r>
            <w:r w:rsidRPr="00856158">
              <w:rPr>
                <w:rFonts w:ascii="Century Gothic" w:hAnsi="Century Gothic"/>
                <w:color w:val="25BECE"/>
                <w:sz w:val="20"/>
                <w:lang w:val="en-US"/>
              </w:rPr>
              <w:t>emea</w:t>
            </w:r>
            <w:r w:rsidRPr="00856158">
              <w:rPr>
                <w:rFonts w:ascii="Century Gothic" w:hAnsi="Century Gothic"/>
                <w:color w:val="494949"/>
                <w:sz w:val="20"/>
                <w:lang w:val="en-US"/>
              </w:rPr>
              <w:t>@acams.org]</w:t>
            </w:r>
          </w:p>
        </w:tc>
      </w:tr>
      <w:tr w:rsidR="0041467E" w:rsidRPr="004E6807" w14:paraId="52ADE7C8" w14:textId="77777777" w:rsidTr="0041467E">
        <w:trPr>
          <w:trHeight w:val="20"/>
        </w:trPr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73343407" w14:textId="77777777" w:rsidR="0041467E" w:rsidRPr="004E6807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Subject: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4DE009E8" w14:textId="5AC4B05D" w:rsidR="0041467E" w:rsidRPr="00856158" w:rsidRDefault="0041467E" w:rsidP="0041467E">
            <w:pPr>
              <w:contextualSpacing/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  <w:lang w:val="en-US"/>
              </w:rPr>
            </w:pPr>
            <w:r w:rsidRPr="00856158">
              <w:rPr>
                <w:rFonts w:ascii="Century Gothic" w:hAnsi="Century Gothic"/>
                <w:color w:val="494949"/>
                <w:sz w:val="20"/>
                <w:lang w:val="en-US"/>
              </w:rPr>
              <w:t>Line: Membership price changes are coming soon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26E8F93A" w14:textId="05CE8EB4" w:rsidR="0041467E" w:rsidRPr="004E6807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</w:rPr>
              <w:t>Line: Pronto modificaremos el precio de las membresías</w:t>
            </w:r>
          </w:p>
        </w:tc>
      </w:tr>
      <w:tr w:rsidR="0041467E" w:rsidRPr="004E6807" w14:paraId="27681D9A" w14:textId="77777777" w:rsidTr="0041467E">
        <w:trPr>
          <w:trHeight w:val="20"/>
        </w:trPr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74A1C8F5" w14:textId="77777777" w:rsidR="0041467E" w:rsidRPr="004E6807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Preview: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168F61F0" w14:textId="0B1D8902" w:rsidR="0041467E" w:rsidRPr="00856158" w:rsidRDefault="0041467E" w:rsidP="0041467E">
            <w:pPr>
              <w:contextualSpacing/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  <w:lang w:val="en-US"/>
              </w:rPr>
            </w:pPr>
            <w:r w:rsidRPr="00856158">
              <w:rPr>
                <w:rFonts w:ascii="Century Gothic" w:hAnsi="Century Gothic"/>
                <w:color w:val="494949"/>
                <w:sz w:val="20"/>
                <w:lang w:val="en-US"/>
              </w:rPr>
              <w:t>Renew now at our current pricing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15ACF60D" w14:textId="604530E2" w:rsidR="0041467E" w:rsidRPr="004E6807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</w:rPr>
              <w:t>Renueve ahora al precio actual</w:t>
            </w:r>
          </w:p>
        </w:tc>
      </w:tr>
      <w:tr w:rsidR="0041467E" w:rsidRPr="004E6807" w14:paraId="59E76EBE" w14:textId="77777777" w:rsidTr="0041467E">
        <w:trPr>
          <w:trHeight w:val="20"/>
        </w:trPr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60445E5B" w14:textId="77777777" w:rsidR="0041467E" w:rsidRPr="004E6807" w:rsidRDefault="0041467E" w:rsidP="0041467E">
            <w:pPr>
              <w:contextualSpacing/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Body: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16945D56" w14:textId="77777777" w:rsidR="0041467E" w:rsidRPr="00856158" w:rsidRDefault="0041467E" w:rsidP="0041467E">
            <w:pPr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  <w:lang w:val="en-US"/>
              </w:rPr>
            </w:pP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 xml:space="preserve">Dear </w:t>
            </w:r>
            <w:r w:rsidRPr="004E6807">
              <w:rPr>
                <w:rFonts w:ascii="Century Gothic" w:hAnsi="Century Gothic"/>
                <w:color w:val="494949"/>
                <w:sz w:val="20"/>
                <w:highlight w:val="yellow"/>
                <w:lang w:val="en-GB"/>
              </w:rPr>
              <w:t>[First Name]</w:t>
            </w:r>
            <w:r w:rsidRPr="004E6807">
              <w:rPr>
                <w:rFonts w:ascii="Century Gothic" w:hAnsi="Century Gothic"/>
                <w:color w:val="494949"/>
                <w:sz w:val="20"/>
                <w:lang w:val="en-GB"/>
              </w:rPr>
              <w:t>,</w:t>
            </w:r>
          </w:p>
          <w:p w14:paraId="54CD736C" w14:textId="77777777" w:rsidR="0041467E" w:rsidRPr="004E6807" w:rsidRDefault="0041467E" w:rsidP="0041467E">
            <w:pPr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  <w:lang w:val="en-GB"/>
              </w:rPr>
            </w:pPr>
          </w:p>
          <w:p w14:paraId="75D7F4BB" w14:textId="77777777" w:rsidR="0041467E" w:rsidRPr="00856158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  <w:lang w:val="en-US"/>
              </w:rPr>
            </w:pPr>
            <w:r w:rsidRPr="00856158">
              <w:rPr>
                <w:rFonts w:ascii="Century Gothic" w:hAnsi="Century Gothic"/>
                <w:color w:val="494949"/>
                <w:sz w:val="20"/>
                <w:lang w:val="en-US"/>
              </w:rPr>
              <w:t xml:space="preserve">We recently informed you that we will be raising the price of our annual membership, as part of our efforts to strengthen the support we provide to our 100,000+ ACAMS members worldwide. </w:t>
            </w:r>
          </w:p>
          <w:p w14:paraId="78D4A124" w14:textId="77777777" w:rsidR="0041467E" w:rsidRPr="00856158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  <w:lang w:val="en-US"/>
              </w:rPr>
            </w:pPr>
          </w:p>
          <w:p w14:paraId="1036E1FC" w14:textId="77777777" w:rsidR="0041467E" w:rsidRPr="00856158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  <w:lang w:val="en-US"/>
              </w:rPr>
            </w:pPr>
            <w:r w:rsidRPr="00856158">
              <w:rPr>
                <w:rFonts w:ascii="Century Gothic" w:hAnsi="Century Gothic"/>
                <w:color w:val="494949"/>
                <w:sz w:val="20"/>
                <w:lang w:val="en-US"/>
              </w:rPr>
              <w:t xml:space="preserve">Beginning on March 1, 2023, the cost of our one-year membership for professionals in the public sector will increase to US$225. </w:t>
            </w:r>
          </w:p>
          <w:p w14:paraId="2488366C" w14:textId="77777777" w:rsidR="0041467E" w:rsidRPr="00856158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  <w:lang w:val="en-US"/>
              </w:rPr>
            </w:pPr>
          </w:p>
          <w:p w14:paraId="189C97B7" w14:textId="77777777" w:rsidR="0041467E" w:rsidRPr="00856158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  <w:lang w:val="en-US"/>
              </w:rPr>
            </w:pPr>
            <w:r w:rsidRPr="00856158">
              <w:rPr>
                <w:rFonts w:ascii="Century Gothic" w:hAnsi="Century Gothic"/>
                <w:color w:val="494949"/>
                <w:sz w:val="20"/>
                <w:lang w:val="en-US"/>
              </w:rPr>
              <w:t xml:space="preserve">If you are due to renew your membership this year, </w:t>
            </w:r>
            <w:r w:rsidRPr="00856158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  <w:lang w:val="en-US"/>
              </w:rPr>
              <w:t>you can do so ahead of the March 1 deadline at our current pricing.</w:t>
            </w:r>
            <w:r w:rsidRPr="00856158">
              <w:rPr>
                <w:rFonts w:ascii="Century Gothic" w:hAnsi="Century Gothic"/>
                <w:color w:val="494949"/>
                <w:sz w:val="20"/>
                <w:lang w:val="en-US"/>
              </w:rPr>
              <w:t xml:space="preserve"> Renewals made on or after </w:t>
            </w:r>
            <w:r w:rsidRPr="00856158">
              <w:rPr>
                <w:rFonts w:ascii="Century Gothic" w:hAnsi="Century Gothic"/>
                <w:i/>
                <w:color w:val="494949"/>
                <w:sz w:val="20"/>
                <w:lang w:val="en-US"/>
              </w:rPr>
              <w:t>12.01am US eastern time, March 1</w:t>
            </w:r>
            <w:r w:rsidRPr="00856158">
              <w:rPr>
                <w:rFonts w:ascii="Century Gothic" w:hAnsi="Century Gothic"/>
                <w:color w:val="494949"/>
                <w:sz w:val="20"/>
                <w:lang w:val="en-US"/>
              </w:rPr>
              <w:t xml:space="preserve"> will reflect the new price, plus applicable taxes. </w:t>
            </w:r>
          </w:p>
          <w:p w14:paraId="4A751016" w14:textId="77777777" w:rsidR="0041467E" w:rsidRPr="00856158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  <w:lang w:val="en-US"/>
              </w:rPr>
            </w:pPr>
          </w:p>
          <w:p w14:paraId="07F6F636" w14:textId="4BE0DFFB" w:rsidR="0041467E" w:rsidRPr="00856158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  <w:lang w:val="en-US"/>
              </w:rPr>
            </w:pPr>
            <w:r w:rsidRPr="00856158">
              <w:rPr>
                <w:rFonts w:ascii="Century Gothic" w:hAnsi="Century Gothic"/>
                <w:color w:val="494949"/>
                <w:sz w:val="20"/>
                <w:lang w:val="en-US"/>
              </w:rPr>
              <w:t xml:space="preserve">If you have any questions about the price change or need assistance with your membership renewal, please speak with your account manager or </w:t>
            </w:r>
            <w:r w:rsidR="00000000">
              <w:fldChar w:fldCharType="begin"/>
            </w:r>
            <w:r w:rsidR="00000000" w:rsidRPr="0085599B">
              <w:rPr>
                <w:lang w:val="en-US"/>
                <w:rPrChange w:id="64" w:author="Juan Ravelo" w:date="2023-01-18T10:43:00Z">
                  <w:rPr/>
                </w:rPrChange>
              </w:rPr>
              <w:instrText>HYPERLINK "https://www.acams.org/en/contact-us" \l "contact-us-inquiry-form-68a52fcb"</w:instrText>
            </w:r>
            <w:r w:rsidR="00000000">
              <w:fldChar w:fldCharType="separate"/>
            </w:r>
            <w:r w:rsidRPr="00856158">
              <w:rPr>
                <w:rStyle w:val="Hyperlink"/>
                <w:rFonts w:ascii="Century Gothic" w:hAnsi="Century Gothic"/>
                <w:color w:val="002368"/>
                <w:sz w:val="20"/>
                <w:bdr w:val="none" w:sz="0" w:space="0" w:color="auto" w:frame="1"/>
                <w:lang w:val="en-US"/>
              </w:rPr>
              <w:t>contact us</w:t>
            </w:r>
            <w:r w:rsidR="00000000">
              <w:rPr>
                <w:rStyle w:val="Hyperlink"/>
                <w:rFonts w:ascii="Century Gothic" w:hAnsi="Century Gothic"/>
                <w:color w:val="002368"/>
                <w:sz w:val="20"/>
                <w:bdr w:val="none" w:sz="0" w:space="0" w:color="auto" w:frame="1"/>
                <w:lang w:val="en-US"/>
              </w:rPr>
              <w:fldChar w:fldCharType="end"/>
            </w:r>
            <w:r w:rsidRPr="00856158">
              <w:rPr>
                <w:rFonts w:ascii="Century Gothic" w:hAnsi="Century Gothic"/>
                <w:color w:val="494949"/>
                <w:sz w:val="20"/>
                <w:lang w:val="en-US"/>
              </w:rPr>
              <w:t>. We look forward to providing you with a first-class membership experience throughout 2023 and beyond.</w:t>
            </w:r>
          </w:p>
          <w:p w14:paraId="28501D68" w14:textId="77777777" w:rsidR="0041467E" w:rsidRPr="00856158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  <w:lang w:val="en-US"/>
              </w:rPr>
            </w:pPr>
          </w:p>
          <w:p w14:paraId="68D1E580" w14:textId="2484E391" w:rsidR="0041467E" w:rsidRPr="0085599B" w:rsidRDefault="0041467E" w:rsidP="0041467E">
            <w:pPr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  <w:lang w:val="en-US"/>
                <w:rPrChange w:id="65" w:author="Juan Ravelo" w:date="2023-01-18T10:43:00Z">
                  <w:rPr>
                    <w:rFonts w:ascii="Century Gothic" w:eastAsia="Helvetica Neue" w:hAnsi="Century Gothic" w:cstheme="minorHAnsi"/>
                    <w:color w:val="494949"/>
                    <w:sz w:val="20"/>
                    <w:szCs w:val="20"/>
                  </w:rPr>
                </w:rPrChange>
              </w:rPr>
            </w:pPr>
            <w:r w:rsidRPr="0085599B">
              <w:rPr>
                <w:rFonts w:ascii="Century Gothic" w:hAnsi="Century Gothic"/>
                <w:color w:val="494949"/>
                <w:sz w:val="20"/>
                <w:lang w:val="en-US"/>
                <w:rPrChange w:id="66" w:author="Juan Ravelo" w:date="2023-01-18T10:43:00Z">
                  <w:rPr>
                    <w:rFonts w:ascii="Century Gothic" w:hAnsi="Century Gothic"/>
                    <w:color w:val="494949"/>
                    <w:sz w:val="20"/>
                  </w:rPr>
                </w:rPrChange>
              </w:rPr>
              <w:t>Thanks,</w:t>
            </w:r>
          </w:p>
          <w:p w14:paraId="575E5596" w14:textId="77777777" w:rsidR="0041467E" w:rsidRPr="004E6807" w:rsidRDefault="0041467E" w:rsidP="0041467E">
            <w:pPr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  <w:lang w:val="en-GB"/>
              </w:rPr>
            </w:pPr>
          </w:p>
          <w:p w14:paraId="5D356F18" w14:textId="77777777" w:rsidR="0041467E" w:rsidRPr="0085599B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  <w:lang w:val="en-US"/>
                <w:rPrChange w:id="67" w:author="Juan Ravelo" w:date="2023-01-18T10:43:00Z">
                  <w:rPr>
                    <w:rFonts w:ascii="Century Gothic" w:hAnsi="Century Gothic"/>
                    <w:color w:val="494949"/>
                    <w:sz w:val="20"/>
                    <w:szCs w:val="20"/>
                  </w:rPr>
                </w:rPrChange>
              </w:rPr>
            </w:pPr>
            <w:r w:rsidRPr="004E6807">
              <w:rPr>
                <w:rFonts w:ascii="Century Gothic" w:hAnsi="Century Gothic"/>
                <w:i/>
                <w:color w:val="494949"/>
                <w:sz w:val="20"/>
                <w:lang w:val="en-GB"/>
              </w:rPr>
              <w:t xml:space="preserve">The ACAMS </w:t>
            </w:r>
            <w:r w:rsidRPr="004E6807">
              <w:rPr>
                <w:rFonts w:ascii="Century Gothic" w:hAnsi="Century Gothic"/>
                <w:i/>
                <w:color w:val="25BECE"/>
                <w:sz w:val="20"/>
                <w:lang w:val="en-GB"/>
              </w:rPr>
              <w:t>EMEA</w:t>
            </w:r>
            <w:r w:rsidRPr="004E6807">
              <w:rPr>
                <w:rFonts w:ascii="Century Gothic" w:hAnsi="Century Gothic"/>
                <w:i/>
                <w:color w:val="494949"/>
                <w:sz w:val="20"/>
                <w:lang w:val="en-GB"/>
              </w:rPr>
              <w:t xml:space="preserve"> Team</w:t>
            </w:r>
          </w:p>
          <w:p w14:paraId="65F3E21A" w14:textId="77777777" w:rsidR="0041467E" w:rsidRPr="004E6807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  <w:lang w:val="en-GB"/>
              </w:rPr>
            </w:pPr>
          </w:p>
          <w:p w14:paraId="59063F85" w14:textId="5835FF59" w:rsidR="0041467E" w:rsidRPr="00856158" w:rsidRDefault="0041467E" w:rsidP="0041467E">
            <w:pPr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  <w:lang w:val="en-US"/>
              </w:rPr>
            </w:pPr>
            <w:r w:rsidRPr="00856158">
              <w:rPr>
                <w:rFonts w:ascii="Century Gothic" w:hAnsi="Century Gothic"/>
                <w:i/>
                <w:color w:val="494949"/>
                <w:sz w:val="20"/>
                <w:lang w:val="en-US"/>
              </w:rPr>
              <w:t>Please note, all membership prices are subject to local taxes. The new annual membership price will come into effect at 12.01am US eastern time, on March 1, 2023.</w:t>
            </w:r>
          </w:p>
        </w:tc>
        <w:tc>
          <w:tcPr>
            <w:tcW w:w="6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42" w:type="dxa"/>
              <w:left w:w="142" w:type="dxa"/>
              <w:bottom w:w="142" w:type="dxa"/>
              <w:right w:w="142" w:type="dxa"/>
            </w:tcMar>
          </w:tcPr>
          <w:p w14:paraId="59712F5B" w14:textId="77777777" w:rsidR="0041467E" w:rsidRPr="004E6807" w:rsidRDefault="0041467E" w:rsidP="0041467E">
            <w:pPr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</w:rPr>
              <w:lastRenderedPageBreak/>
              <w:t xml:space="preserve">Estimado/a </w:t>
            </w:r>
            <w:r w:rsidRPr="004E6807">
              <w:rPr>
                <w:rFonts w:ascii="Century Gothic" w:hAnsi="Century Gothic"/>
                <w:color w:val="494949"/>
                <w:sz w:val="20"/>
                <w:highlight w:val="yellow"/>
              </w:rPr>
              <w:t>[First Name]</w:t>
            </w:r>
            <w:r w:rsidRPr="004E6807">
              <w:rPr>
                <w:rFonts w:ascii="Century Gothic" w:hAnsi="Century Gothic"/>
                <w:color w:val="494949"/>
                <w:sz w:val="20"/>
              </w:rPr>
              <w:t>:</w:t>
            </w:r>
          </w:p>
          <w:p w14:paraId="6632AD6B" w14:textId="77777777" w:rsidR="0041467E" w:rsidRPr="00856158" w:rsidRDefault="0041467E" w:rsidP="0041467E">
            <w:pPr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  <w:lang w:val="es-ES"/>
              </w:rPr>
            </w:pPr>
          </w:p>
          <w:p w14:paraId="4133C946" w14:textId="750E9E52" w:rsidR="0041467E" w:rsidRPr="004E6807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</w:rPr>
              <w:t>Recientemente, le informamos que aumentaríamos el precio de la membresía anual como parte de nuestros esfuerzos por mejorar el servicio que brindamos a los más de 100</w:t>
            </w:r>
            <w:ins w:id="68" w:author="Juan Ravelo" w:date="2023-01-18T11:08:00Z">
              <w:r w:rsidR="00006481">
                <w:rPr>
                  <w:rFonts w:ascii="Century Gothic" w:hAnsi="Century Gothic"/>
                  <w:color w:val="494949"/>
                  <w:sz w:val="20"/>
                </w:rPr>
                <w:t>.</w:t>
              </w:r>
            </w:ins>
            <w:del w:id="69" w:author="Juan Ravelo" w:date="2023-01-18T11:08:00Z">
              <w:r w:rsidRPr="004E6807" w:rsidDel="00006481">
                <w:rPr>
                  <w:rFonts w:ascii="Century Gothic" w:hAnsi="Century Gothic"/>
                  <w:color w:val="494949"/>
                  <w:sz w:val="20"/>
                </w:rPr>
                <w:delText xml:space="preserve"> </w:delText>
              </w:r>
            </w:del>
            <w:r w:rsidRPr="004E6807">
              <w:rPr>
                <w:rFonts w:ascii="Century Gothic" w:hAnsi="Century Gothic"/>
                <w:color w:val="494949"/>
                <w:sz w:val="20"/>
              </w:rPr>
              <w:t xml:space="preserve">000 miembros de ACAMS en todo el mundo. </w:t>
            </w:r>
          </w:p>
          <w:p w14:paraId="7ABD4F61" w14:textId="77777777" w:rsidR="0041467E" w:rsidRPr="004E6807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</w:rPr>
            </w:pPr>
          </w:p>
          <w:p w14:paraId="4B9B2AFB" w14:textId="77777777" w:rsidR="0041467E" w:rsidRPr="004E6807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</w:rPr>
              <w:t xml:space="preserve">A partir del 1 de marzo de 2023, el precio de nuestra membresía anual aumentará a USD 225 para los profesionales del sector público. </w:t>
            </w:r>
          </w:p>
          <w:p w14:paraId="1ACCCB02" w14:textId="77777777" w:rsidR="0041467E" w:rsidRPr="004E6807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</w:rPr>
            </w:pPr>
          </w:p>
          <w:p w14:paraId="3D94CDD0" w14:textId="77777777" w:rsidR="0041467E" w:rsidRPr="004E6807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</w:rPr>
              <w:t xml:space="preserve">Si tiene que renovar su membresía este año, </w:t>
            </w:r>
            <w:r w:rsidRPr="004E6807">
              <w:rPr>
                <w:rFonts w:ascii="Century Gothic" w:hAnsi="Century Gothic"/>
                <w:color w:val="494949"/>
                <w:sz w:val="20"/>
                <w:bdr w:val="none" w:sz="0" w:space="0" w:color="auto" w:frame="1"/>
              </w:rPr>
              <w:t>puede hacerlo al precio actual antes del plazo límite que vence el 1 de marzo.</w:t>
            </w:r>
            <w:r w:rsidRPr="004E6807">
              <w:rPr>
                <w:rFonts w:ascii="Century Gothic" w:hAnsi="Century Gothic"/>
                <w:color w:val="494949"/>
                <w:sz w:val="20"/>
              </w:rPr>
              <w:t xml:space="preserve"> Las renovaciones hechas a partir del 1 de marzo a las 00:01 EST de EE. UU. reflejarán el nuevo precio con los impuestos correspondientes. </w:t>
            </w:r>
          </w:p>
          <w:p w14:paraId="10A88659" w14:textId="77777777" w:rsidR="0041467E" w:rsidRPr="004E6807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</w:rPr>
            </w:pPr>
          </w:p>
          <w:p w14:paraId="2C36B962" w14:textId="77777777" w:rsidR="0041467E" w:rsidRPr="004E6807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</w:rPr>
              <w:t xml:space="preserve">Si tiene alguna duda sobre el cambio del precio o necesita ayuda para renovar su membresía, comuníquese con su gerente de cuenta o </w:t>
            </w:r>
            <w:hyperlink r:id="rId12" w:anchor="contact-us-inquiry-form-68a52fcb" w:history="1">
              <w:r w:rsidRPr="004E6807">
                <w:rPr>
                  <w:rStyle w:val="Hyperlink"/>
                  <w:rFonts w:ascii="Century Gothic" w:hAnsi="Century Gothic"/>
                  <w:color w:val="002368"/>
                  <w:sz w:val="20"/>
                  <w:bdr w:val="none" w:sz="0" w:space="0" w:color="auto" w:frame="1"/>
                </w:rPr>
                <w:t>póngase en contacto con nosotros</w:t>
              </w:r>
            </w:hyperlink>
            <w:r w:rsidRPr="004E6807">
              <w:rPr>
                <w:rFonts w:ascii="Century Gothic" w:hAnsi="Century Gothic"/>
                <w:color w:val="494949"/>
                <w:sz w:val="20"/>
              </w:rPr>
              <w:t>. Esperamos brindarle una experiencia como miembro del máximo nivel durante todo 2023 y en el futuro.</w:t>
            </w:r>
          </w:p>
          <w:p w14:paraId="4A72AF28" w14:textId="77777777" w:rsidR="0041467E" w:rsidRPr="004E6807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</w:rPr>
            </w:pPr>
          </w:p>
          <w:p w14:paraId="2CB6611B" w14:textId="77777777" w:rsidR="0041467E" w:rsidRPr="004E6807" w:rsidRDefault="0041467E" w:rsidP="0041467E">
            <w:pPr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color w:val="494949"/>
                <w:sz w:val="20"/>
              </w:rPr>
              <w:t>Gracias,</w:t>
            </w:r>
          </w:p>
          <w:p w14:paraId="6BB81EE6" w14:textId="77777777" w:rsidR="0041467E" w:rsidRPr="00856158" w:rsidRDefault="0041467E" w:rsidP="0041467E">
            <w:pPr>
              <w:rPr>
                <w:rFonts w:ascii="Century Gothic" w:eastAsia="Helvetica Neue" w:hAnsi="Century Gothic" w:cstheme="minorHAnsi"/>
                <w:color w:val="494949"/>
                <w:sz w:val="20"/>
                <w:szCs w:val="20"/>
                <w:lang w:val="es-ES"/>
              </w:rPr>
            </w:pPr>
          </w:p>
          <w:p w14:paraId="11865272" w14:textId="77777777" w:rsidR="0041467E" w:rsidRPr="004E6807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i/>
                <w:sz w:val="20"/>
              </w:rPr>
              <w:t xml:space="preserve">El </w:t>
            </w:r>
            <w:r w:rsidRPr="004E6807">
              <w:rPr>
                <w:rFonts w:ascii="Century Gothic" w:hAnsi="Century Gothic"/>
                <w:i/>
                <w:color w:val="494949"/>
                <w:sz w:val="20"/>
              </w:rPr>
              <w:t>equipo</w:t>
            </w:r>
            <w:r w:rsidRPr="004E6807">
              <w:rPr>
                <w:rFonts w:ascii="Century Gothic" w:hAnsi="Century Gothic"/>
                <w:i/>
                <w:sz w:val="20"/>
              </w:rPr>
              <w:t xml:space="preserve"> </w:t>
            </w:r>
            <w:r w:rsidRPr="004E6807">
              <w:rPr>
                <w:rFonts w:ascii="Century Gothic" w:hAnsi="Century Gothic"/>
                <w:i/>
                <w:color w:val="25BECE"/>
                <w:sz w:val="20"/>
              </w:rPr>
              <w:t>EMEA</w:t>
            </w:r>
            <w:r w:rsidRPr="004E6807">
              <w:rPr>
                <w:rFonts w:ascii="Century Gothic" w:hAnsi="Century Gothic"/>
                <w:i/>
                <w:color w:val="494949"/>
                <w:sz w:val="20"/>
              </w:rPr>
              <w:t xml:space="preserve"> de ACAMS</w:t>
            </w:r>
          </w:p>
          <w:p w14:paraId="6915A0AD" w14:textId="77777777" w:rsidR="0041467E" w:rsidRPr="00856158" w:rsidRDefault="0041467E" w:rsidP="0041467E">
            <w:pPr>
              <w:rPr>
                <w:rFonts w:ascii="Century Gothic" w:hAnsi="Century Gothic"/>
                <w:color w:val="494949"/>
                <w:sz w:val="20"/>
                <w:szCs w:val="20"/>
                <w:lang w:val="es-ES"/>
              </w:rPr>
            </w:pPr>
          </w:p>
          <w:p w14:paraId="5FBFBDF6" w14:textId="321CF5E6" w:rsidR="0041467E" w:rsidRPr="004E6807" w:rsidRDefault="0041467E" w:rsidP="0041467E">
            <w:pPr>
              <w:contextualSpacing/>
              <w:rPr>
                <w:rFonts w:ascii="Century Gothic" w:hAnsi="Century Gothic" w:cstheme="minorHAnsi"/>
                <w:color w:val="494949"/>
                <w:sz w:val="20"/>
                <w:szCs w:val="20"/>
              </w:rPr>
            </w:pPr>
            <w:r w:rsidRPr="004E6807">
              <w:rPr>
                <w:rFonts w:ascii="Century Gothic" w:hAnsi="Century Gothic"/>
                <w:i/>
                <w:color w:val="494949"/>
                <w:sz w:val="20"/>
              </w:rPr>
              <w:t xml:space="preserve">Tenga en cuenta que </w:t>
            </w:r>
            <w:del w:id="70" w:author="Juan Ravelo" w:date="2023-01-18T11:08:00Z">
              <w:r w:rsidRPr="004E6807" w:rsidDel="00006481">
                <w:rPr>
                  <w:rFonts w:ascii="Century Gothic" w:hAnsi="Century Gothic"/>
                  <w:i/>
                  <w:color w:val="494949"/>
                  <w:sz w:val="20"/>
                </w:rPr>
                <w:delText xml:space="preserve">el </w:delText>
              </w:r>
            </w:del>
            <w:ins w:id="71" w:author="Juan Ravelo" w:date="2023-01-18T11:08:00Z">
              <w:r w:rsidR="00006481">
                <w:rPr>
                  <w:rFonts w:ascii="Century Gothic" w:hAnsi="Century Gothic"/>
                  <w:i/>
                  <w:color w:val="494949"/>
                  <w:sz w:val="20"/>
                </w:rPr>
                <w:t>los</w:t>
              </w:r>
              <w:r w:rsidR="00006481" w:rsidRPr="004E6807">
                <w:rPr>
                  <w:rFonts w:ascii="Century Gothic" w:hAnsi="Century Gothic"/>
                  <w:i/>
                  <w:color w:val="494949"/>
                  <w:sz w:val="20"/>
                </w:rPr>
                <w:t xml:space="preserve"> </w:t>
              </w:r>
            </w:ins>
            <w:r w:rsidRPr="004E6807">
              <w:rPr>
                <w:rFonts w:ascii="Century Gothic" w:hAnsi="Century Gothic"/>
                <w:i/>
                <w:color w:val="494949"/>
                <w:sz w:val="20"/>
              </w:rPr>
              <w:t>precio</w:t>
            </w:r>
            <w:ins w:id="72" w:author="Juan Ravelo" w:date="2023-01-18T11:13:00Z">
              <w:r w:rsidR="005F045E">
                <w:rPr>
                  <w:rFonts w:ascii="Century Gothic" w:hAnsi="Century Gothic"/>
                  <w:i/>
                  <w:color w:val="494949"/>
                  <w:sz w:val="20"/>
                </w:rPr>
                <w:t>s</w:t>
              </w:r>
            </w:ins>
            <w:r w:rsidRPr="004E6807">
              <w:rPr>
                <w:rFonts w:ascii="Century Gothic" w:hAnsi="Century Gothic"/>
                <w:i/>
                <w:color w:val="494949"/>
                <w:sz w:val="20"/>
              </w:rPr>
              <w:t xml:space="preserve"> de todas las membresías está</w:t>
            </w:r>
            <w:ins w:id="73" w:author="Juan Ravelo" w:date="2023-01-18T11:08:00Z">
              <w:r w:rsidR="00006481">
                <w:rPr>
                  <w:rFonts w:ascii="Century Gothic" w:hAnsi="Century Gothic"/>
                  <w:i/>
                  <w:color w:val="494949"/>
                  <w:sz w:val="20"/>
                </w:rPr>
                <w:t>n</w:t>
              </w:r>
            </w:ins>
            <w:r w:rsidRPr="004E6807">
              <w:rPr>
                <w:rFonts w:ascii="Century Gothic" w:hAnsi="Century Gothic"/>
                <w:i/>
                <w:color w:val="494949"/>
                <w:sz w:val="20"/>
              </w:rPr>
              <w:t xml:space="preserve"> sujeto</w:t>
            </w:r>
            <w:ins w:id="74" w:author="Juan Ravelo" w:date="2023-01-18T11:08:00Z">
              <w:r w:rsidR="00006481">
                <w:rPr>
                  <w:rFonts w:ascii="Century Gothic" w:hAnsi="Century Gothic"/>
                  <w:i/>
                  <w:color w:val="494949"/>
                  <w:sz w:val="20"/>
                </w:rPr>
                <w:t>s</w:t>
              </w:r>
            </w:ins>
            <w:r w:rsidRPr="004E6807">
              <w:rPr>
                <w:rFonts w:ascii="Century Gothic" w:hAnsi="Century Gothic"/>
                <w:i/>
                <w:color w:val="494949"/>
                <w:sz w:val="20"/>
              </w:rPr>
              <w:t xml:space="preserve"> a impuestos locales. El nuevo precio de la membresía anual entrará en vigencia el 1 de marzo de 2023 a las 00:01 EST de EE. UU.</w:t>
            </w:r>
          </w:p>
        </w:tc>
      </w:tr>
    </w:tbl>
    <w:p w14:paraId="523829C4" w14:textId="0085B04E" w:rsidR="00620202" w:rsidRPr="00856158" w:rsidRDefault="00620202" w:rsidP="00557E2A">
      <w:pPr>
        <w:rPr>
          <w:rFonts w:ascii="Century Gothic" w:eastAsia="Helvetica Neue" w:hAnsi="Century Gothic" w:cstheme="minorHAnsi"/>
          <w:bCs/>
          <w:color w:val="494949"/>
          <w:sz w:val="20"/>
          <w:szCs w:val="20"/>
          <w:highlight w:val="cyan"/>
        </w:rPr>
      </w:pPr>
    </w:p>
    <w:sectPr w:rsidR="00620202" w:rsidRPr="00856158" w:rsidSect="00557E2A">
      <w:pgSz w:w="16838" w:h="11906" w:orient="landscape" w:code="9"/>
      <w:pgMar w:top="720" w:right="720" w:bottom="53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904DA" w14:textId="77777777" w:rsidR="00EE1241" w:rsidRDefault="00EE1241" w:rsidP="00CB08E2">
      <w:r>
        <w:separator/>
      </w:r>
    </w:p>
  </w:endnote>
  <w:endnote w:type="continuationSeparator" w:id="0">
    <w:p w14:paraId="6E82C232" w14:textId="77777777" w:rsidR="00EE1241" w:rsidRDefault="00EE1241" w:rsidP="00CB0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﷽﷽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stem Font">
    <w:altName w:val="Cambria"/>
    <w:panose1 w:val="020B0604020202020204"/>
    <w:charset w:val="00"/>
    <w:family w:val="roman"/>
    <w:notTrueType/>
    <w:pitch w:val="default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C013F" w14:textId="77777777" w:rsidR="00EE1241" w:rsidRDefault="00EE1241" w:rsidP="00CB08E2">
      <w:r>
        <w:separator/>
      </w:r>
    </w:p>
  </w:footnote>
  <w:footnote w:type="continuationSeparator" w:id="0">
    <w:p w14:paraId="5BAF5E84" w14:textId="77777777" w:rsidR="00EE1241" w:rsidRDefault="00EE1241" w:rsidP="00CB08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5816"/>
    <w:multiLevelType w:val="hybridMultilevel"/>
    <w:tmpl w:val="E6E8F754"/>
    <w:lvl w:ilvl="0" w:tplc="54F4787E">
      <w:start w:val="1"/>
      <w:numFmt w:val="decimal"/>
      <w:lvlText w:val="%1."/>
      <w:lvlJc w:val="left"/>
      <w:pPr>
        <w:ind w:left="360" w:hanging="360"/>
      </w:pPr>
      <w:rPr>
        <w:rFonts w:eastAsia="Helvetica Neue" w:cs="Helvetica Neue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5C3816"/>
    <w:multiLevelType w:val="hybridMultilevel"/>
    <w:tmpl w:val="A20E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B7FA2"/>
    <w:multiLevelType w:val="hybridMultilevel"/>
    <w:tmpl w:val="8AC0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E3289"/>
    <w:multiLevelType w:val="hybridMultilevel"/>
    <w:tmpl w:val="E7763D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C17615"/>
    <w:multiLevelType w:val="multilevel"/>
    <w:tmpl w:val="9CD2A4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D3BA2"/>
    <w:multiLevelType w:val="hybridMultilevel"/>
    <w:tmpl w:val="C5EA19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0931B6"/>
    <w:multiLevelType w:val="hybridMultilevel"/>
    <w:tmpl w:val="4C20C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B3DA5"/>
    <w:multiLevelType w:val="hybridMultilevel"/>
    <w:tmpl w:val="4CE8F536"/>
    <w:lvl w:ilvl="0" w:tplc="D49638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stem Font" w:hAnsi="System Font" w:hint="default"/>
      </w:rPr>
    </w:lvl>
    <w:lvl w:ilvl="1" w:tplc="4FA0364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ystem Font" w:hAnsi="System Font" w:hint="default"/>
      </w:rPr>
    </w:lvl>
    <w:lvl w:ilvl="2" w:tplc="870C5F8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System Font" w:hAnsi="System Font" w:hint="default"/>
      </w:rPr>
    </w:lvl>
    <w:lvl w:ilvl="3" w:tplc="99CA43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System Font" w:hAnsi="System Font" w:hint="default"/>
      </w:rPr>
    </w:lvl>
    <w:lvl w:ilvl="4" w:tplc="05BC3AF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System Font" w:hAnsi="System Font" w:hint="default"/>
      </w:rPr>
    </w:lvl>
    <w:lvl w:ilvl="5" w:tplc="AEAA20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System Font" w:hAnsi="System Font" w:hint="default"/>
      </w:rPr>
    </w:lvl>
    <w:lvl w:ilvl="6" w:tplc="5D12E8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System Font" w:hAnsi="System Font" w:hint="default"/>
      </w:rPr>
    </w:lvl>
    <w:lvl w:ilvl="7" w:tplc="17FEB1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System Font" w:hAnsi="System Font" w:hint="default"/>
      </w:rPr>
    </w:lvl>
    <w:lvl w:ilvl="8" w:tplc="323C815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System Font" w:hAnsi="System Font" w:hint="default"/>
      </w:rPr>
    </w:lvl>
  </w:abstractNum>
  <w:abstractNum w:abstractNumId="8" w15:restartNumberingAfterBreak="0">
    <w:nsid w:val="37FE53B6"/>
    <w:multiLevelType w:val="hybridMultilevel"/>
    <w:tmpl w:val="68CA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5212D"/>
    <w:multiLevelType w:val="hybridMultilevel"/>
    <w:tmpl w:val="0BA4D6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5F6080"/>
    <w:multiLevelType w:val="hybridMultilevel"/>
    <w:tmpl w:val="90A0EC2A"/>
    <w:lvl w:ilvl="0" w:tplc="AE40445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stem Font" w:hAnsi="System Font" w:hint="default"/>
      </w:rPr>
    </w:lvl>
    <w:lvl w:ilvl="1" w:tplc="BB9E1A0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ystem Font" w:hAnsi="System Font" w:hint="default"/>
      </w:rPr>
    </w:lvl>
    <w:lvl w:ilvl="2" w:tplc="5A82B2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System Font" w:hAnsi="System Font" w:hint="default"/>
      </w:rPr>
    </w:lvl>
    <w:lvl w:ilvl="3" w:tplc="C5C0DB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System Font" w:hAnsi="System Font" w:hint="default"/>
      </w:rPr>
    </w:lvl>
    <w:lvl w:ilvl="4" w:tplc="5E1241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System Font" w:hAnsi="System Font" w:hint="default"/>
      </w:rPr>
    </w:lvl>
    <w:lvl w:ilvl="5" w:tplc="303A7A4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System Font" w:hAnsi="System Font" w:hint="default"/>
      </w:rPr>
    </w:lvl>
    <w:lvl w:ilvl="6" w:tplc="85F8164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System Font" w:hAnsi="System Font" w:hint="default"/>
      </w:rPr>
    </w:lvl>
    <w:lvl w:ilvl="7" w:tplc="6C72AC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System Font" w:hAnsi="System Font" w:hint="default"/>
      </w:rPr>
    </w:lvl>
    <w:lvl w:ilvl="8" w:tplc="F8DEDEB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System Font" w:hAnsi="System Font" w:hint="default"/>
      </w:rPr>
    </w:lvl>
  </w:abstractNum>
  <w:abstractNum w:abstractNumId="11" w15:restartNumberingAfterBreak="0">
    <w:nsid w:val="47E153E7"/>
    <w:multiLevelType w:val="hybridMultilevel"/>
    <w:tmpl w:val="0052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C693A"/>
    <w:multiLevelType w:val="multilevel"/>
    <w:tmpl w:val="C93A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A6325E3"/>
    <w:multiLevelType w:val="hybridMultilevel"/>
    <w:tmpl w:val="4A3E9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9145E2"/>
    <w:multiLevelType w:val="hybridMultilevel"/>
    <w:tmpl w:val="5D48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C2F6D"/>
    <w:multiLevelType w:val="multilevel"/>
    <w:tmpl w:val="3B0CA1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5B029CC"/>
    <w:multiLevelType w:val="hybridMultilevel"/>
    <w:tmpl w:val="78945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9F5306"/>
    <w:multiLevelType w:val="hybridMultilevel"/>
    <w:tmpl w:val="BAD2C3BE"/>
    <w:lvl w:ilvl="0" w:tplc="81D8ACCE">
      <w:start w:val="1"/>
      <w:numFmt w:val="decimal"/>
      <w:lvlText w:val="%1."/>
      <w:lvlJc w:val="left"/>
      <w:pPr>
        <w:ind w:left="360" w:hanging="360"/>
      </w:pPr>
      <w:rPr>
        <w:rFonts w:hint="default"/>
        <w:spacing w:val="-6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9235257">
    <w:abstractNumId w:val="8"/>
  </w:num>
  <w:num w:numId="2" w16cid:durableId="338578239">
    <w:abstractNumId w:val="16"/>
  </w:num>
  <w:num w:numId="3" w16cid:durableId="875968413">
    <w:abstractNumId w:val="2"/>
  </w:num>
  <w:num w:numId="4" w16cid:durableId="1901478289">
    <w:abstractNumId w:val="15"/>
  </w:num>
  <w:num w:numId="5" w16cid:durableId="939526777">
    <w:abstractNumId w:val="7"/>
  </w:num>
  <w:num w:numId="6" w16cid:durableId="330450957">
    <w:abstractNumId w:val="10"/>
  </w:num>
  <w:num w:numId="7" w16cid:durableId="1222523220">
    <w:abstractNumId w:val="13"/>
  </w:num>
  <w:num w:numId="8" w16cid:durableId="236789019">
    <w:abstractNumId w:val="6"/>
  </w:num>
  <w:num w:numId="9" w16cid:durableId="1523325184">
    <w:abstractNumId w:val="11"/>
  </w:num>
  <w:num w:numId="10" w16cid:durableId="27268808">
    <w:abstractNumId w:val="14"/>
  </w:num>
  <w:num w:numId="11" w16cid:durableId="1778135408">
    <w:abstractNumId w:val="12"/>
  </w:num>
  <w:num w:numId="12" w16cid:durableId="44259196">
    <w:abstractNumId w:val="0"/>
  </w:num>
  <w:num w:numId="13" w16cid:durableId="2114862346">
    <w:abstractNumId w:val="1"/>
  </w:num>
  <w:num w:numId="14" w16cid:durableId="1214317473">
    <w:abstractNumId w:val="5"/>
  </w:num>
  <w:num w:numId="15" w16cid:durableId="1767116683">
    <w:abstractNumId w:val="17"/>
  </w:num>
  <w:num w:numId="16" w16cid:durableId="910192092">
    <w:abstractNumId w:val="3"/>
  </w:num>
  <w:num w:numId="17" w16cid:durableId="1317998081">
    <w:abstractNumId w:val="9"/>
  </w:num>
  <w:num w:numId="18" w16cid:durableId="79633570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an Ravelo">
    <w15:presenceInfo w15:providerId="AD" w15:userId="S::jravelo@acams.org::f3c91b72-7943-4958-9f2b-ce142ca636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07"/>
    <w:rsid w:val="00000BAB"/>
    <w:rsid w:val="0000148A"/>
    <w:rsid w:val="00001AD6"/>
    <w:rsid w:val="00006481"/>
    <w:rsid w:val="00022F92"/>
    <w:rsid w:val="00037D84"/>
    <w:rsid w:val="000560C7"/>
    <w:rsid w:val="00056509"/>
    <w:rsid w:val="000807F3"/>
    <w:rsid w:val="000B0661"/>
    <w:rsid w:val="000B0A24"/>
    <w:rsid w:val="000B2C31"/>
    <w:rsid w:val="000B3B21"/>
    <w:rsid w:val="000B5534"/>
    <w:rsid w:val="000C2400"/>
    <w:rsid w:val="000D12B0"/>
    <w:rsid w:val="000E3F47"/>
    <w:rsid w:val="00102797"/>
    <w:rsid w:val="00117F84"/>
    <w:rsid w:val="0012059E"/>
    <w:rsid w:val="00122172"/>
    <w:rsid w:val="0013287E"/>
    <w:rsid w:val="001379DE"/>
    <w:rsid w:val="00145831"/>
    <w:rsid w:val="0016491F"/>
    <w:rsid w:val="00167869"/>
    <w:rsid w:val="001710BA"/>
    <w:rsid w:val="0017196E"/>
    <w:rsid w:val="0018228E"/>
    <w:rsid w:val="00185C12"/>
    <w:rsid w:val="00193903"/>
    <w:rsid w:val="0019609B"/>
    <w:rsid w:val="001A590F"/>
    <w:rsid w:val="001A65CC"/>
    <w:rsid w:val="001B4434"/>
    <w:rsid w:val="001B5336"/>
    <w:rsid w:val="001C0BDB"/>
    <w:rsid w:val="001C0E18"/>
    <w:rsid w:val="001C32EF"/>
    <w:rsid w:val="001D4000"/>
    <w:rsid w:val="001E18DE"/>
    <w:rsid w:val="001E44E5"/>
    <w:rsid w:val="001E6A37"/>
    <w:rsid w:val="001F7E88"/>
    <w:rsid w:val="002045AB"/>
    <w:rsid w:val="0022074C"/>
    <w:rsid w:val="002227B7"/>
    <w:rsid w:val="0022344E"/>
    <w:rsid w:val="002258D3"/>
    <w:rsid w:val="00235385"/>
    <w:rsid w:val="00237778"/>
    <w:rsid w:val="00245A72"/>
    <w:rsid w:val="00245C51"/>
    <w:rsid w:val="00250B0E"/>
    <w:rsid w:val="00250D93"/>
    <w:rsid w:val="002559BB"/>
    <w:rsid w:val="00265C3D"/>
    <w:rsid w:val="00275507"/>
    <w:rsid w:val="002866DB"/>
    <w:rsid w:val="0029746B"/>
    <w:rsid w:val="002A00AC"/>
    <w:rsid w:val="002A0221"/>
    <w:rsid w:val="002B18D1"/>
    <w:rsid w:val="002C64F3"/>
    <w:rsid w:val="002D4120"/>
    <w:rsid w:val="002D4B89"/>
    <w:rsid w:val="002E2889"/>
    <w:rsid w:val="002E2F81"/>
    <w:rsid w:val="002E341C"/>
    <w:rsid w:val="002E6B6D"/>
    <w:rsid w:val="002F7B63"/>
    <w:rsid w:val="00300BFB"/>
    <w:rsid w:val="0031718A"/>
    <w:rsid w:val="00330C20"/>
    <w:rsid w:val="00333529"/>
    <w:rsid w:val="003370B3"/>
    <w:rsid w:val="00354E7A"/>
    <w:rsid w:val="003552E6"/>
    <w:rsid w:val="00371132"/>
    <w:rsid w:val="003772B1"/>
    <w:rsid w:val="00390288"/>
    <w:rsid w:val="003D1C15"/>
    <w:rsid w:val="003E3DD6"/>
    <w:rsid w:val="003E3FC9"/>
    <w:rsid w:val="003F263C"/>
    <w:rsid w:val="003F6A6C"/>
    <w:rsid w:val="00407925"/>
    <w:rsid w:val="0041467E"/>
    <w:rsid w:val="00416B45"/>
    <w:rsid w:val="00425E41"/>
    <w:rsid w:val="0043157A"/>
    <w:rsid w:val="00440C09"/>
    <w:rsid w:val="00446120"/>
    <w:rsid w:val="00454A4A"/>
    <w:rsid w:val="00463B0A"/>
    <w:rsid w:val="00472BD9"/>
    <w:rsid w:val="004876FC"/>
    <w:rsid w:val="004B6916"/>
    <w:rsid w:val="004C033B"/>
    <w:rsid w:val="004C4D56"/>
    <w:rsid w:val="004D7B7D"/>
    <w:rsid w:val="004D7BE0"/>
    <w:rsid w:val="004E0847"/>
    <w:rsid w:val="004E6807"/>
    <w:rsid w:val="00506FAE"/>
    <w:rsid w:val="005166C3"/>
    <w:rsid w:val="00522533"/>
    <w:rsid w:val="005302E6"/>
    <w:rsid w:val="0053043F"/>
    <w:rsid w:val="005431AA"/>
    <w:rsid w:val="00557E2A"/>
    <w:rsid w:val="00565196"/>
    <w:rsid w:val="00592FB6"/>
    <w:rsid w:val="005C1D7B"/>
    <w:rsid w:val="005C262E"/>
    <w:rsid w:val="005C643D"/>
    <w:rsid w:val="005D7A2C"/>
    <w:rsid w:val="005E02DC"/>
    <w:rsid w:val="005F045E"/>
    <w:rsid w:val="005F0FF3"/>
    <w:rsid w:val="005F43E7"/>
    <w:rsid w:val="00603DDF"/>
    <w:rsid w:val="00616304"/>
    <w:rsid w:val="00620202"/>
    <w:rsid w:val="00622223"/>
    <w:rsid w:val="00633E99"/>
    <w:rsid w:val="00636D27"/>
    <w:rsid w:val="00636F4B"/>
    <w:rsid w:val="00643E5A"/>
    <w:rsid w:val="00653F5B"/>
    <w:rsid w:val="006542FB"/>
    <w:rsid w:val="00655310"/>
    <w:rsid w:val="0067599F"/>
    <w:rsid w:val="0068158C"/>
    <w:rsid w:val="00691D24"/>
    <w:rsid w:val="006A25F8"/>
    <w:rsid w:val="006B09AA"/>
    <w:rsid w:val="006B36F3"/>
    <w:rsid w:val="006C56CB"/>
    <w:rsid w:val="006D59A1"/>
    <w:rsid w:val="006D6137"/>
    <w:rsid w:val="006D7EE4"/>
    <w:rsid w:val="006E2DAE"/>
    <w:rsid w:val="006E453D"/>
    <w:rsid w:val="006F1881"/>
    <w:rsid w:val="006F7829"/>
    <w:rsid w:val="006F7C6D"/>
    <w:rsid w:val="00700C23"/>
    <w:rsid w:val="007058BF"/>
    <w:rsid w:val="007116BF"/>
    <w:rsid w:val="00712D15"/>
    <w:rsid w:val="00714AA9"/>
    <w:rsid w:val="007244A1"/>
    <w:rsid w:val="00726546"/>
    <w:rsid w:val="007362DA"/>
    <w:rsid w:val="00742722"/>
    <w:rsid w:val="007541F4"/>
    <w:rsid w:val="007564A7"/>
    <w:rsid w:val="00756EB3"/>
    <w:rsid w:val="007804AA"/>
    <w:rsid w:val="007835C8"/>
    <w:rsid w:val="007926A8"/>
    <w:rsid w:val="007960B2"/>
    <w:rsid w:val="007B72EA"/>
    <w:rsid w:val="007D2A36"/>
    <w:rsid w:val="007D4692"/>
    <w:rsid w:val="007D4C1C"/>
    <w:rsid w:val="007E05BF"/>
    <w:rsid w:val="007E1A18"/>
    <w:rsid w:val="007E24E9"/>
    <w:rsid w:val="007F4C1D"/>
    <w:rsid w:val="00805810"/>
    <w:rsid w:val="00815A38"/>
    <w:rsid w:val="00817DE5"/>
    <w:rsid w:val="0083151B"/>
    <w:rsid w:val="0085599B"/>
    <w:rsid w:val="00856158"/>
    <w:rsid w:val="008622DD"/>
    <w:rsid w:val="00872220"/>
    <w:rsid w:val="00873E3E"/>
    <w:rsid w:val="00881141"/>
    <w:rsid w:val="00885EDC"/>
    <w:rsid w:val="00887D7F"/>
    <w:rsid w:val="008976FF"/>
    <w:rsid w:val="008A20F9"/>
    <w:rsid w:val="008C062D"/>
    <w:rsid w:val="008E19E6"/>
    <w:rsid w:val="00900D2E"/>
    <w:rsid w:val="00901BBB"/>
    <w:rsid w:val="00917817"/>
    <w:rsid w:val="009230CD"/>
    <w:rsid w:val="009245D3"/>
    <w:rsid w:val="009308F7"/>
    <w:rsid w:val="009418CA"/>
    <w:rsid w:val="009436D8"/>
    <w:rsid w:val="00953344"/>
    <w:rsid w:val="0095523A"/>
    <w:rsid w:val="00960C6A"/>
    <w:rsid w:val="009654C7"/>
    <w:rsid w:val="009866D3"/>
    <w:rsid w:val="00990C01"/>
    <w:rsid w:val="00996149"/>
    <w:rsid w:val="009B0932"/>
    <w:rsid w:val="009B3BB1"/>
    <w:rsid w:val="009B7EC0"/>
    <w:rsid w:val="009C6AB5"/>
    <w:rsid w:val="009F14F3"/>
    <w:rsid w:val="00A275D8"/>
    <w:rsid w:val="00A30477"/>
    <w:rsid w:val="00A3332D"/>
    <w:rsid w:val="00A51556"/>
    <w:rsid w:val="00A61F5B"/>
    <w:rsid w:val="00A743AC"/>
    <w:rsid w:val="00A77A84"/>
    <w:rsid w:val="00A85FC8"/>
    <w:rsid w:val="00A912EE"/>
    <w:rsid w:val="00A932DB"/>
    <w:rsid w:val="00AB0357"/>
    <w:rsid w:val="00AB1565"/>
    <w:rsid w:val="00AB2914"/>
    <w:rsid w:val="00AB59D5"/>
    <w:rsid w:val="00AB7D92"/>
    <w:rsid w:val="00AC1AF8"/>
    <w:rsid w:val="00AD1DF2"/>
    <w:rsid w:val="00AE6026"/>
    <w:rsid w:val="00AE693B"/>
    <w:rsid w:val="00AF1AA1"/>
    <w:rsid w:val="00B0544B"/>
    <w:rsid w:val="00B07304"/>
    <w:rsid w:val="00B2665C"/>
    <w:rsid w:val="00B30D3B"/>
    <w:rsid w:val="00B3592F"/>
    <w:rsid w:val="00B40EF2"/>
    <w:rsid w:val="00B41419"/>
    <w:rsid w:val="00B42049"/>
    <w:rsid w:val="00B422EA"/>
    <w:rsid w:val="00B44A19"/>
    <w:rsid w:val="00B6048B"/>
    <w:rsid w:val="00B80EE4"/>
    <w:rsid w:val="00B91B53"/>
    <w:rsid w:val="00B932FC"/>
    <w:rsid w:val="00BA50C9"/>
    <w:rsid w:val="00BA6FBF"/>
    <w:rsid w:val="00BB7048"/>
    <w:rsid w:val="00BC42A4"/>
    <w:rsid w:val="00BC4ADF"/>
    <w:rsid w:val="00BC637E"/>
    <w:rsid w:val="00BD5D9A"/>
    <w:rsid w:val="00C04CF2"/>
    <w:rsid w:val="00C16114"/>
    <w:rsid w:val="00C255D2"/>
    <w:rsid w:val="00C33B65"/>
    <w:rsid w:val="00C36FF7"/>
    <w:rsid w:val="00C4202B"/>
    <w:rsid w:val="00C562A2"/>
    <w:rsid w:val="00C93C58"/>
    <w:rsid w:val="00CA511B"/>
    <w:rsid w:val="00CB08E2"/>
    <w:rsid w:val="00CB0EFA"/>
    <w:rsid w:val="00CB12A4"/>
    <w:rsid w:val="00CB140C"/>
    <w:rsid w:val="00CE2AD6"/>
    <w:rsid w:val="00CF0718"/>
    <w:rsid w:val="00CF2C6E"/>
    <w:rsid w:val="00CF3279"/>
    <w:rsid w:val="00CF37AF"/>
    <w:rsid w:val="00CF5B53"/>
    <w:rsid w:val="00D028A6"/>
    <w:rsid w:val="00D21E5F"/>
    <w:rsid w:val="00D26086"/>
    <w:rsid w:val="00D31C6A"/>
    <w:rsid w:val="00D35F3B"/>
    <w:rsid w:val="00D458C0"/>
    <w:rsid w:val="00D55247"/>
    <w:rsid w:val="00D5640A"/>
    <w:rsid w:val="00D6536B"/>
    <w:rsid w:val="00D65726"/>
    <w:rsid w:val="00D7082F"/>
    <w:rsid w:val="00D73A07"/>
    <w:rsid w:val="00D7725F"/>
    <w:rsid w:val="00D84BE5"/>
    <w:rsid w:val="00D853C4"/>
    <w:rsid w:val="00D900B7"/>
    <w:rsid w:val="00D907F9"/>
    <w:rsid w:val="00D971C6"/>
    <w:rsid w:val="00DB7F21"/>
    <w:rsid w:val="00DC5DFE"/>
    <w:rsid w:val="00DD7DC7"/>
    <w:rsid w:val="00DE0CA0"/>
    <w:rsid w:val="00DF4EA3"/>
    <w:rsid w:val="00DF5A02"/>
    <w:rsid w:val="00E002D7"/>
    <w:rsid w:val="00E224ED"/>
    <w:rsid w:val="00E265B4"/>
    <w:rsid w:val="00E27A78"/>
    <w:rsid w:val="00E352F9"/>
    <w:rsid w:val="00E36E91"/>
    <w:rsid w:val="00E371AA"/>
    <w:rsid w:val="00E376E6"/>
    <w:rsid w:val="00E5152E"/>
    <w:rsid w:val="00E65CB0"/>
    <w:rsid w:val="00E80DFD"/>
    <w:rsid w:val="00E8626D"/>
    <w:rsid w:val="00E9012C"/>
    <w:rsid w:val="00E90FA8"/>
    <w:rsid w:val="00EA1628"/>
    <w:rsid w:val="00EA1CC7"/>
    <w:rsid w:val="00EA3D6B"/>
    <w:rsid w:val="00EB4B86"/>
    <w:rsid w:val="00EB6CA3"/>
    <w:rsid w:val="00EC76FB"/>
    <w:rsid w:val="00EE05EC"/>
    <w:rsid w:val="00EE0C17"/>
    <w:rsid w:val="00EE1241"/>
    <w:rsid w:val="00EF2971"/>
    <w:rsid w:val="00EF32E7"/>
    <w:rsid w:val="00F05872"/>
    <w:rsid w:val="00F06113"/>
    <w:rsid w:val="00F12A0C"/>
    <w:rsid w:val="00F2160A"/>
    <w:rsid w:val="00F21AE5"/>
    <w:rsid w:val="00F2705E"/>
    <w:rsid w:val="00F27703"/>
    <w:rsid w:val="00F37D98"/>
    <w:rsid w:val="00F6278F"/>
    <w:rsid w:val="00F64303"/>
    <w:rsid w:val="00F7672A"/>
    <w:rsid w:val="00F944A1"/>
    <w:rsid w:val="00FA2687"/>
    <w:rsid w:val="00FA5AF2"/>
    <w:rsid w:val="00FA74E1"/>
    <w:rsid w:val="00FB21C2"/>
    <w:rsid w:val="00FB3C2B"/>
    <w:rsid w:val="00FC1C9F"/>
    <w:rsid w:val="00FD01B9"/>
    <w:rsid w:val="00FE0F97"/>
    <w:rsid w:val="00FF131A"/>
    <w:rsid w:val="00FF3BC4"/>
    <w:rsid w:val="00FF4488"/>
    <w:rsid w:val="00FF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0719"/>
  <w15:chartTrackingRefBased/>
  <w15:docId w15:val="{223716ED-E7DE-8446-A7FE-0F6264E0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28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A07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Revision">
    <w:name w:val="Revision"/>
    <w:hidden/>
    <w:uiPriority w:val="99"/>
    <w:semiHidden/>
    <w:rsid w:val="00643E5A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18228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18228E"/>
  </w:style>
  <w:style w:type="character" w:styleId="Strong">
    <w:name w:val="Strong"/>
    <w:basedOn w:val="DefaultParagraphFont"/>
    <w:uiPriority w:val="22"/>
    <w:qFormat/>
    <w:rsid w:val="00463B0A"/>
    <w:rPr>
      <w:b/>
      <w:bCs/>
    </w:rPr>
  </w:style>
  <w:style w:type="character" w:styleId="Hyperlink">
    <w:name w:val="Hyperlink"/>
    <w:basedOn w:val="DefaultParagraphFont"/>
    <w:uiPriority w:val="99"/>
    <w:unhideWhenUsed/>
    <w:rsid w:val="009308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E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76E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04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048"/>
    <w:rPr>
      <w:rFonts w:ascii="Times New Roman" w:eastAsia="Times New Roman" w:hAnsi="Times New Roman" w:cs="Times New Roman"/>
      <w:sz w:val="18"/>
      <w:szCs w:val="18"/>
      <w:lang w:val="es-419"/>
    </w:rPr>
  </w:style>
  <w:style w:type="character" w:styleId="CommentReference">
    <w:name w:val="annotation reference"/>
    <w:basedOn w:val="DefaultParagraphFont"/>
    <w:uiPriority w:val="99"/>
    <w:semiHidden/>
    <w:unhideWhenUsed/>
    <w:rsid w:val="00416B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6B45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6B45"/>
    <w:rPr>
      <w:sz w:val="20"/>
      <w:szCs w:val="20"/>
      <w:lang w:val="es-419"/>
    </w:rPr>
  </w:style>
  <w:style w:type="paragraph" w:styleId="Header">
    <w:name w:val="header"/>
    <w:basedOn w:val="Normal"/>
    <w:link w:val="HeaderChar"/>
    <w:uiPriority w:val="99"/>
    <w:unhideWhenUsed/>
    <w:rsid w:val="00CB08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8E2"/>
    <w:rPr>
      <w:rFonts w:ascii="Times New Roman" w:eastAsia="Times New Roman" w:hAnsi="Times New Roman" w:cs="Times New Roman"/>
      <w:lang w:val="es-419"/>
    </w:rPr>
  </w:style>
  <w:style w:type="paragraph" w:styleId="Footer">
    <w:name w:val="footer"/>
    <w:basedOn w:val="Normal"/>
    <w:link w:val="FooterChar"/>
    <w:uiPriority w:val="99"/>
    <w:unhideWhenUsed/>
    <w:rsid w:val="00CB08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8E2"/>
    <w:rPr>
      <w:rFonts w:ascii="Times New Roman" w:eastAsia="Times New Roman" w:hAnsi="Times New Roman" w:cs="Times New Roman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94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99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ams.org/en/contact-u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cams.org/en/contact-u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cams.org/en/contact-u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acams.org/en/contact-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cams.org/en/contact-us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4F9890-8C6D-AE4D-B1FD-24DC3385C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2452</Words>
  <Characters>13983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Supertext</dc:creator>
  <cp:keywords/>
  <dc:description/>
  <cp:lastModifiedBy>Juan Ravelo</cp:lastModifiedBy>
  <cp:revision>6</cp:revision>
  <dcterms:created xsi:type="dcterms:W3CDTF">2023-01-18T15:58:00Z</dcterms:created>
  <dcterms:modified xsi:type="dcterms:W3CDTF">2023-01-18T16:13:00Z</dcterms:modified>
</cp:coreProperties>
</file>